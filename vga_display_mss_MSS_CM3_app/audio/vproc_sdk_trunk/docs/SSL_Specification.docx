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209937"/>
        <w:docPartObj>
          <w:docPartGallery w:val="Cover Pages"/>
          <w:docPartUnique/>
        </w:docPartObj>
      </w:sdtPr>
      <w:sdtEndPr>
        <w:rPr>
          <w:b/>
          <w:bCs/>
          <w:sz w:val="24"/>
          <w:szCs w:val="24"/>
        </w:rPr>
      </w:sdtEndPr>
      <w:sdtContent>
        <w:p w:rsidR="005353D9" w:rsidRDefault="006F1209">
          <w:r>
            <w:rPr>
              <w:noProof/>
              <w:lang w:val="en-IN" w:eastAsia="en-IN"/>
            </w:rPr>
            <mc:AlternateContent>
              <mc:Choice Requires="wps">
                <w:drawing>
                  <wp:anchor distT="0" distB="0" distL="114300" distR="114300" simplePos="0" relativeHeight="251653632" behindDoc="0" locked="0" layoutInCell="1" allowOverlap="1">
                    <wp:simplePos x="0" y="0"/>
                    <wp:positionH relativeFrom="column">
                      <wp:posOffset>-530860</wp:posOffset>
                    </wp:positionH>
                    <wp:positionV relativeFrom="paragraph">
                      <wp:posOffset>-1010285</wp:posOffset>
                    </wp:positionV>
                    <wp:extent cx="7658100" cy="923290"/>
                    <wp:effectExtent l="3810" t="0" r="0" b="254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23290"/>
                            </a:xfrm>
                            <a:prstGeom prst="rect">
                              <a:avLst/>
                            </a:prstGeom>
                            <a:solidFill>
                              <a:srgbClr val="C2D69B"/>
                            </a:solidFill>
                            <a:ln>
                              <a:noFill/>
                            </a:ln>
                            <a:extLst>
                              <a:ext uri="{91240B29-F687-4F45-9708-019B960494DF}">
                                <a14:hiddenLine xmlns:a14="http://schemas.microsoft.com/office/drawing/2010/main" w="9525">
                                  <a:solidFill>
                                    <a:srgbClr val="FF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8pt;margin-top:-79.55pt;width:603pt;height:7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" fillcolor="#c2d69b" stroked="f" strokecolor="red"/>
                </w:pict>
              </mc:Fallback>
            </mc:AlternateContent>
          </w:r>
        </w:p>
        <w:p w:rsidR="005353D9" w:rsidRDefault="005353D9"/>
        <w:p w:rsidR="005353D9" w:rsidRDefault="00070E79">
          <w:pPr>
            <w:spacing w:before="0" w:after="0"/>
            <w:jc w:val="left"/>
            <w:rPr>
              <w:b/>
              <w:bCs/>
              <w:sz w:val="24"/>
              <w:szCs w:val="24"/>
            </w:rPr>
          </w:pPr>
        </w:p>
      </w:sdtContent>
    </w:sdt>
    <w:p w:rsidR="008F5815" w:rsidRDefault="006F1209" w:rsidP="00E56B9B">
      <w:bookmarkStart w:id="0" w:name="_Ref97974412"/>
      <w:bookmarkEnd w:id="0"/>
      <w:r>
        <w:rPr>
          <w:noProof/>
          <w:lang w:val="en-IN" w:eastAsia="en-IN"/>
        </w:rPr>
        <mc:AlternateContent>
          <mc:Choice Requires="wps">
            <w:drawing>
              <wp:anchor distT="0" distB="0" distL="114300" distR="114300" simplePos="0" relativeHeight="251656704" behindDoc="0" locked="0" layoutInCell="0" allowOverlap="1">
                <wp:simplePos x="0" y="0"/>
                <wp:positionH relativeFrom="column">
                  <wp:posOffset>-520065</wp:posOffset>
                </wp:positionH>
                <wp:positionV relativeFrom="paragraph">
                  <wp:posOffset>-4359275</wp:posOffset>
                </wp:positionV>
                <wp:extent cx="3017520" cy="45720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052" w:rsidRDefault="00A42052">
                            <w:pPr>
                              <w:rPr>
                                <w:sz w:val="40"/>
                              </w:rPr>
                            </w:pPr>
                            <w:r>
                              <w:rPr>
                                <w:sz w:val="40"/>
                              </w:rPr>
                              <w:t>&lt;Product Area&gt;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0.95pt;margin-top:-343.25pt;width:237.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BGsQIAALk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" o:allowincell="f" filled="f" stroked="f">
                <v:textbox>
                  <w:txbxContent>
                    <w:p w:rsidR="00A42052" w:rsidRDefault="00A42052">
                      <w:pPr>
                        <w:rPr>
                          <w:sz w:val="40"/>
                        </w:rPr>
                      </w:pPr>
                      <w:r>
                        <w:rPr>
                          <w:sz w:val="40"/>
                        </w:rPr>
                        <w:t>&lt;Product Area&gt;</w:t>
                      </w:r>
                    </w:p>
                  </w:txbxContent>
                </v:textbox>
              </v:shape>
            </w:pict>
          </mc:Fallback>
        </mc:AlternateContent>
      </w:r>
      <w:r>
        <w:rPr>
          <w:noProof/>
          <w:lang w:val="en-IN" w:eastAsia="en-IN"/>
        </w:rPr>
        <mc:AlternateContent>
          <mc:Choice Requires="wps">
            <w:drawing>
              <wp:anchor distT="0" distB="0" distL="114300" distR="114300" simplePos="0" relativeHeight="251655680" behindDoc="0" locked="0" layoutInCell="0" allowOverlap="1">
                <wp:simplePos x="0" y="0"/>
                <wp:positionH relativeFrom="column">
                  <wp:posOffset>-634365</wp:posOffset>
                </wp:positionH>
                <wp:positionV relativeFrom="paragraph">
                  <wp:posOffset>-5273675</wp:posOffset>
                </wp:positionV>
                <wp:extent cx="3108960" cy="822960"/>
                <wp:effectExtent l="0" t="2540" r="63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052" w:rsidRDefault="00A42052">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9.95pt;margin-top:-415.25pt;width:244.8pt;height:6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outQ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" o:allowincell="f" filled="f" stroked="f">
                <v:textbox>
                  <w:txbxContent>
                    <w:p w:rsidR="00A42052" w:rsidRDefault="00A42052">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v:textbox>
              </v:shape>
            </w:pict>
          </mc:Fallback>
        </mc:AlternateContent>
      </w:r>
      <w:r w:rsidR="00AB0DC0">
        <w:t xml:space="preserve">                    </w:t>
      </w:r>
    </w:p>
    <w:p w:rsidR="00AB0DC0" w:rsidRDefault="00AB0DC0" w:rsidP="00E56B9B"/>
    <w:p w:rsidR="00AB0DC0" w:rsidRDefault="00AB0DC0" w:rsidP="00E56B9B"/>
    <w:p w:rsidR="00AB0DC0" w:rsidRDefault="00AB0DC0" w:rsidP="00E56B9B"/>
    <w:p w:rsidR="00AB0DC0" w:rsidRDefault="00AB0DC0" w:rsidP="00AB0DC0">
      <w:pPr>
        <w:pStyle w:val="APdevice"/>
        <w:jc w:val="left"/>
        <w:rPr>
          <w:lang w:val="en-GB"/>
        </w:rPr>
      </w:pPr>
    </w:p>
    <w:p w:rsidR="00AB0DC0" w:rsidRDefault="006C7B9A" w:rsidP="00AB0DC0">
      <w:pPr>
        <w:pStyle w:val="APdevice"/>
        <w:jc w:val="left"/>
        <w:rPr>
          <w:lang w:val="en-GB"/>
        </w:rPr>
      </w:pPr>
      <w:r>
        <w:rPr>
          <w:lang w:val="en-GB"/>
        </w:rPr>
        <w:t>API Specification for</w:t>
      </w:r>
    </w:p>
    <w:p w:rsidR="00710186" w:rsidRPr="001D4703" w:rsidRDefault="00801C5B" w:rsidP="00AB0DC0">
      <w:pPr>
        <w:pStyle w:val="APdevice"/>
        <w:jc w:val="left"/>
        <w:rPr>
          <w:sz w:val="32"/>
          <w:szCs w:val="32"/>
          <w:lang w:val="en-GB"/>
        </w:rPr>
      </w:pPr>
      <w:del w:id="1" w:author="Verma, Shally" w:date="2015-04-01T11:05:00Z">
        <w:r w:rsidDel="00710186">
          <w:rPr>
            <w:sz w:val="32"/>
            <w:szCs w:val="32"/>
            <w:lang w:val="en-GB"/>
          </w:rPr>
          <w:delText xml:space="preserve">I2C Slave </w:delText>
        </w:r>
        <w:r w:rsidR="00C42E93" w:rsidDel="00710186">
          <w:rPr>
            <w:sz w:val="32"/>
            <w:szCs w:val="32"/>
            <w:lang w:val="en-GB"/>
          </w:rPr>
          <w:delText xml:space="preserve">linux </w:delText>
        </w:r>
        <w:r w:rsidDel="00710186">
          <w:rPr>
            <w:sz w:val="32"/>
            <w:szCs w:val="32"/>
            <w:lang w:val="en-GB"/>
          </w:rPr>
          <w:delText>driver for Timberwolf</w:delText>
        </w:r>
        <w:r w:rsidR="001D4703" w:rsidRPr="001D4703" w:rsidDel="00710186">
          <w:rPr>
            <w:sz w:val="32"/>
            <w:szCs w:val="32"/>
            <w:lang w:val="en-GB"/>
          </w:rPr>
          <w:delText xml:space="preserve"> </w:delText>
        </w:r>
        <w:r w:rsidR="009812A1" w:rsidDel="00710186">
          <w:rPr>
            <w:sz w:val="32"/>
            <w:szCs w:val="32"/>
            <w:lang w:val="en-GB"/>
          </w:rPr>
          <w:delText>Class Of V</w:delText>
        </w:r>
        <w:r w:rsidR="001D4703" w:rsidRPr="001D4703" w:rsidDel="00710186">
          <w:rPr>
            <w:sz w:val="32"/>
            <w:szCs w:val="32"/>
            <w:lang w:val="en-GB"/>
          </w:rPr>
          <w:delText xml:space="preserve">oice processor </w:delText>
        </w:r>
        <w:r w:rsidR="009812A1" w:rsidDel="00710186">
          <w:rPr>
            <w:sz w:val="32"/>
            <w:szCs w:val="32"/>
            <w:lang w:val="en-GB"/>
          </w:rPr>
          <w:delText>Devices</w:delText>
        </w:r>
      </w:del>
      <w:ins w:id="2" w:author="Verma, Shally" w:date="2015-04-01T11:05:00Z">
        <w:r w:rsidR="00710186">
          <w:rPr>
            <w:sz w:val="32"/>
            <w:szCs w:val="32"/>
            <w:lang w:val="en-GB"/>
          </w:rPr>
          <w:t>Syst</w:t>
        </w:r>
      </w:ins>
      <w:r w:rsidR="00710186">
        <w:rPr>
          <w:sz w:val="32"/>
          <w:szCs w:val="32"/>
          <w:lang w:val="en-GB"/>
        </w:rPr>
        <w:t>em Service</w:t>
      </w:r>
      <w:r w:rsidR="00D21465">
        <w:rPr>
          <w:sz w:val="32"/>
          <w:szCs w:val="32"/>
          <w:lang w:val="en-GB"/>
        </w:rPr>
        <w:t xml:space="preserve"> </w:t>
      </w:r>
      <w:r w:rsidR="00710186">
        <w:rPr>
          <w:sz w:val="32"/>
          <w:szCs w:val="32"/>
          <w:lang w:val="en-GB"/>
        </w:rPr>
        <w:t>Layer</w:t>
      </w:r>
    </w:p>
    <w:p w:rsidR="001D4703" w:rsidRPr="001D4703" w:rsidRDefault="001D4703" w:rsidP="00AB0DC0">
      <w:pPr>
        <w:pStyle w:val="APdevice"/>
        <w:jc w:val="left"/>
        <w:rPr>
          <w:sz w:val="32"/>
          <w:szCs w:val="32"/>
          <w:lang w:val="en-GB"/>
        </w:rPr>
      </w:pPr>
    </w:p>
    <w:p w:rsidR="00AB0DC0" w:rsidRDefault="00AB0DC0" w:rsidP="00AB0DC0">
      <w:pPr>
        <w:pStyle w:val="APdevice"/>
        <w:jc w:val="left"/>
        <w:rPr>
          <w:sz w:val="36"/>
          <w:szCs w:val="36"/>
          <w:lang w:val="en-GB"/>
        </w:rPr>
      </w:pPr>
    </w:p>
    <w:p w:rsidR="00AB0DC0" w:rsidRDefault="00AB0DC0" w:rsidP="00AB0DC0">
      <w:pPr>
        <w:pStyle w:val="APdevice"/>
        <w:jc w:val="left"/>
        <w:rPr>
          <w:sz w:val="36"/>
          <w:szCs w:val="36"/>
          <w:lang w:val="en-GB"/>
        </w:rPr>
      </w:pPr>
    </w:p>
    <w:p w:rsidR="00AB0DC0" w:rsidRDefault="00474458" w:rsidP="00AB0DC0">
      <w:pPr>
        <w:pStyle w:val="APdevice"/>
        <w:jc w:val="left"/>
        <w:rPr>
          <w:sz w:val="36"/>
          <w:szCs w:val="36"/>
          <w:lang w:val="en-GB"/>
        </w:rPr>
      </w:pPr>
      <w:r>
        <w:rPr>
          <w:sz w:val="36"/>
          <w:szCs w:val="36"/>
          <w:lang w:val="en-GB"/>
        </w:rPr>
        <w:t>Draft Version 0</w:t>
      </w:r>
      <w:r w:rsidR="00AB0DC0">
        <w:rPr>
          <w:sz w:val="36"/>
          <w:szCs w:val="36"/>
          <w:lang w:val="en-GB"/>
        </w:rPr>
        <w:t>.</w:t>
      </w:r>
      <w:del w:id="3" w:author="Verma, Shally" w:date="2015-03-02T15:17:00Z">
        <w:r w:rsidR="008C54BF" w:rsidDel="002F3512">
          <w:rPr>
            <w:sz w:val="36"/>
            <w:szCs w:val="36"/>
            <w:lang w:val="en-GB"/>
          </w:rPr>
          <w:delText>2</w:delText>
        </w:r>
      </w:del>
      <w:ins w:id="4" w:author="Verma, Shally" w:date="2015-03-02T15:17:00Z">
        <w:r w:rsidR="002F3512">
          <w:rPr>
            <w:sz w:val="36"/>
            <w:szCs w:val="36"/>
            <w:lang w:val="en-GB"/>
          </w:rPr>
          <w:t>1</w:t>
        </w:r>
      </w:ins>
    </w:p>
    <w:p w:rsidR="00AB0DC0" w:rsidRPr="00B23095" w:rsidRDefault="00710186" w:rsidP="00AB0DC0">
      <w:pPr>
        <w:pStyle w:val="APdevice"/>
        <w:jc w:val="left"/>
        <w:rPr>
          <w:sz w:val="36"/>
          <w:szCs w:val="36"/>
          <w:lang w:val="en-GB"/>
        </w:rPr>
      </w:pPr>
      <w:r>
        <w:rPr>
          <w:sz w:val="36"/>
          <w:szCs w:val="36"/>
          <w:lang w:val="en-GB"/>
        </w:rPr>
        <w:t>April 2015</w:t>
      </w:r>
    </w:p>
    <w:p w:rsidR="00AB0DC0" w:rsidRDefault="00AB0DC0" w:rsidP="00E56B9B"/>
    <w:p w:rsidR="00AB0DC0" w:rsidRDefault="00AB0DC0" w:rsidP="00E56B9B"/>
    <w:p w:rsidR="00AB0DC0" w:rsidRPr="00E56B9B" w:rsidRDefault="00AB0DC0" w:rsidP="00E56B9B">
      <w:pPr>
        <w:sectPr w:rsidR="00AB0DC0" w:rsidRPr="00E56B9B" w:rsidSect="00095C1C">
          <w:headerReference w:type="default" r:id="rId10"/>
          <w:footerReference w:type="default" r:id="rId11"/>
          <w:footnotePr>
            <w:numRestart w:val="eachPage"/>
          </w:footnotePr>
          <w:type w:val="continuous"/>
          <w:pgSz w:w="11907" w:h="16840" w:code="9"/>
          <w:pgMar w:top="1588" w:right="737" w:bottom="851" w:left="737" w:header="567" w:footer="369" w:gutter="0"/>
          <w:cols w:space="720"/>
          <w:titlePg/>
        </w:sectPr>
      </w:pPr>
    </w:p>
    <w:p w:rsidR="00292670" w:rsidRDefault="00292670" w:rsidP="00976C5F">
      <w:pPr>
        <w:pStyle w:val="Heading"/>
        <w:outlineLvl w:val="0"/>
      </w:pPr>
      <w:r>
        <w:lastRenderedPageBreak/>
        <w:t>Table of Contents</w:t>
      </w:r>
      <w:r>
        <w:tab/>
      </w:r>
    </w:p>
    <w:p w:rsidR="00A45257" w:rsidRDefault="004C319B">
      <w:pPr>
        <w:pStyle w:val="TOC1"/>
        <w:rPr>
          <w:ins w:id="5" w:author="Verma, Shally" w:date="2015-04-27T17:23:00Z"/>
          <w:rFonts w:asciiTheme="minorHAnsi" w:eastAsiaTheme="minorEastAsia" w:hAnsiTheme="minorHAnsi" w:cstheme="minorBidi"/>
          <w:b w:val="0"/>
          <w:sz w:val="22"/>
          <w:szCs w:val="22"/>
          <w:lang w:val="en-IN" w:eastAsia="en-IN"/>
        </w:rPr>
      </w:pPr>
      <w:r>
        <w:rPr>
          <w:b w:val="0"/>
        </w:rPr>
        <w:fldChar w:fldCharType="begin"/>
      </w:r>
      <w:r w:rsidR="0052016C">
        <w:rPr>
          <w:b w:val="0"/>
        </w:rPr>
        <w:instrText xml:space="preserve"> TOC \o "1-3" \h \z \t "*Heading4,4" </w:instrText>
      </w:r>
      <w:r>
        <w:rPr>
          <w:b w:val="0"/>
        </w:rPr>
        <w:fldChar w:fldCharType="separate"/>
      </w:r>
      <w:ins w:id="6" w:author="Verma, Shally" w:date="2015-04-27T17:23:00Z">
        <w:r w:rsidR="00A45257" w:rsidRPr="008B5A5A">
          <w:rPr>
            <w:rStyle w:val="Hyperlink"/>
          </w:rPr>
          <w:fldChar w:fldCharType="begin"/>
        </w:r>
        <w:r w:rsidR="00A45257" w:rsidRPr="008B5A5A">
          <w:rPr>
            <w:rStyle w:val="Hyperlink"/>
          </w:rPr>
          <w:instrText xml:space="preserve"> </w:instrText>
        </w:r>
        <w:r w:rsidR="00A45257">
          <w:instrText>HYPERLINK \l "_Toc417918765"</w:instrText>
        </w:r>
        <w:r w:rsidR="00A45257" w:rsidRPr="008B5A5A">
          <w:rPr>
            <w:rStyle w:val="Hyperlink"/>
          </w:rPr>
          <w:instrText xml:space="preserve"> </w:instrText>
        </w:r>
        <w:r w:rsidR="00A45257" w:rsidRPr="008B5A5A">
          <w:rPr>
            <w:rStyle w:val="Hyperlink"/>
          </w:rPr>
        </w:r>
        <w:r w:rsidR="00A45257" w:rsidRPr="008B5A5A">
          <w:rPr>
            <w:rStyle w:val="Hyperlink"/>
          </w:rPr>
          <w:fldChar w:fldCharType="separate"/>
        </w:r>
        <w:r w:rsidR="00A45257" w:rsidRPr="008B5A5A">
          <w:rPr>
            <w:rStyle w:val="Hyperlink"/>
          </w:rPr>
          <w:t>1</w:t>
        </w:r>
        <w:r w:rsidR="00A45257">
          <w:rPr>
            <w:rFonts w:asciiTheme="minorHAnsi" w:eastAsiaTheme="minorEastAsia" w:hAnsiTheme="minorHAnsi" w:cstheme="minorBidi"/>
            <w:b w:val="0"/>
            <w:sz w:val="22"/>
            <w:szCs w:val="22"/>
            <w:lang w:val="en-IN" w:eastAsia="en-IN"/>
          </w:rPr>
          <w:tab/>
        </w:r>
        <w:r w:rsidR="00A45257" w:rsidRPr="008B5A5A">
          <w:rPr>
            <w:rStyle w:val="Hyperlink"/>
          </w:rPr>
          <w:t>Introduction</w:t>
        </w:r>
        <w:r w:rsidR="00A45257">
          <w:rPr>
            <w:webHidden/>
          </w:rPr>
          <w:tab/>
        </w:r>
        <w:r w:rsidR="00A45257">
          <w:rPr>
            <w:webHidden/>
          </w:rPr>
          <w:fldChar w:fldCharType="begin"/>
        </w:r>
        <w:r w:rsidR="00A45257">
          <w:rPr>
            <w:webHidden/>
          </w:rPr>
          <w:instrText xml:space="preserve"> PAGEREF _Toc417918765 \h </w:instrText>
        </w:r>
        <w:r w:rsidR="00A45257">
          <w:rPr>
            <w:webHidden/>
          </w:rPr>
        </w:r>
      </w:ins>
      <w:r w:rsidR="00A45257">
        <w:rPr>
          <w:webHidden/>
        </w:rPr>
        <w:fldChar w:fldCharType="separate"/>
      </w:r>
      <w:ins w:id="7" w:author="Verma, Shally" w:date="2015-04-27T17:23:00Z">
        <w:r w:rsidR="00A45257">
          <w:rPr>
            <w:webHidden/>
          </w:rPr>
          <w:t>5</w:t>
        </w:r>
        <w:r w:rsidR="00A45257">
          <w:rPr>
            <w:webHidden/>
          </w:rPr>
          <w:fldChar w:fldCharType="end"/>
        </w:r>
        <w:r w:rsidR="00A45257" w:rsidRPr="008B5A5A">
          <w:rPr>
            <w:rStyle w:val="Hyperlink"/>
          </w:rPr>
          <w:fldChar w:fldCharType="end"/>
        </w:r>
      </w:ins>
    </w:p>
    <w:p w:rsidR="00A45257" w:rsidRDefault="00A45257">
      <w:pPr>
        <w:pStyle w:val="TOC2"/>
        <w:rPr>
          <w:ins w:id="8" w:author="Verma, Shally" w:date="2015-04-27T17:23:00Z"/>
          <w:rFonts w:asciiTheme="minorHAnsi" w:eastAsiaTheme="minorEastAsia" w:hAnsiTheme="minorHAnsi" w:cstheme="minorBidi"/>
          <w:sz w:val="22"/>
          <w:szCs w:val="22"/>
          <w:lang w:val="en-IN" w:eastAsia="en-IN"/>
        </w:rPr>
      </w:pPr>
      <w:ins w:id="9" w:author="Verma, Shally" w:date="2015-04-27T17:23:00Z">
        <w:r w:rsidRPr="008B5A5A">
          <w:rPr>
            <w:rStyle w:val="Hyperlink"/>
          </w:rPr>
          <w:fldChar w:fldCharType="begin"/>
        </w:r>
        <w:r w:rsidRPr="008B5A5A">
          <w:rPr>
            <w:rStyle w:val="Hyperlink"/>
          </w:rPr>
          <w:instrText xml:space="preserve"> </w:instrText>
        </w:r>
        <w:r>
          <w:instrText>HYPERLINK \l "_Toc417918766"</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1.2</w:t>
        </w:r>
        <w:r>
          <w:rPr>
            <w:rFonts w:asciiTheme="minorHAnsi" w:eastAsiaTheme="minorEastAsia" w:hAnsiTheme="minorHAnsi" w:cstheme="minorBidi"/>
            <w:sz w:val="22"/>
            <w:szCs w:val="22"/>
            <w:lang w:val="en-IN" w:eastAsia="en-IN"/>
          </w:rPr>
          <w:tab/>
        </w:r>
        <w:r w:rsidRPr="008B5A5A">
          <w:rPr>
            <w:rStyle w:val="Hyperlink"/>
          </w:rPr>
          <w:t>Purpose of the Document</w:t>
        </w:r>
        <w:r>
          <w:rPr>
            <w:webHidden/>
          </w:rPr>
          <w:tab/>
        </w:r>
        <w:r>
          <w:rPr>
            <w:webHidden/>
          </w:rPr>
          <w:fldChar w:fldCharType="begin"/>
        </w:r>
        <w:r>
          <w:rPr>
            <w:webHidden/>
          </w:rPr>
          <w:instrText xml:space="preserve"> PAGEREF _Toc417918766 \h </w:instrText>
        </w:r>
        <w:r>
          <w:rPr>
            <w:webHidden/>
          </w:rPr>
        </w:r>
      </w:ins>
      <w:r>
        <w:rPr>
          <w:webHidden/>
        </w:rPr>
        <w:fldChar w:fldCharType="separate"/>
      </w:r>
      <w:ins w:id="10" w:author="Verma, Shally" w:date="2015-04-27T17:23:00Z">
        <w:r>
          <w:rPr>
            <w:webHidden/>
          </w:rPr>
          <w:t>5</w:t>
        </w:r>
        <w:r>
          <w:rPr>
            <w:webHidden/>
          </w:rPr>
          <w:fldChar w:fldCharType="end"/>
        </w:r>
        <w:r w:rsidRPr="008B5A5A">
          <w:rPr>
            <w:rStyle w:val="Hyperlink"/>
          </w:rPr>
          <w:fldChar w:fldCharType="end"/>
        </w:r>
      </w:ins>
    </w:p>
    <w:p w:rsidR="00A45257" w:rsidRDefault="00A45257">
      <w:pPr>
        <w:pStyle w:val="TOC2"/>
        <w:rPr>
          <w:ins w:id="11" w:author="Verma, Shally" w:date="2015-04-27T17:23:00Z"/>
          <w:rFonts w:asciiTheme="minorHAnsi" w:eastAsiaTheme="minorEastAsia" w:hAnsiTheme="minorHAnsi" w:cstheme="minorBidi"/>
          <w:sz w:val="22"/>
          <w:szCs w:val="22"/>
          <w:lang w:val="en-IN" w:eastAsia="en-IN"/>
        </w:rPr>
      </w:pPr>
      <w:ins w:id="12" w:author="Verma, Shally" w:date="2015-04-27T17:23:00Z">
        <w:r w:rsidRPr="008B5A5A">
          <w:rPr>
            <w:rStyle w:val="Hyperlink"/>
          </w:rPr>
          <w:fldChar w:fldCharType="begin"/>
        </w:r>
        <w:r w:rsidRPr="008B5A5A">
          <w:rPr>
            <w:rStyle w:val="Hyperlink"/>
          </w:rPr>
          <w:instrText xml:space="preserve"> </w:instrText>
        </w:r>
        <w:r>
          <w:instrText>HYPERLINK \l "_Toc417918767"</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1.3</w:t>
        </w:r>
        <w:r>
          <w:rPr>
            <w:rFonts w:asciiTheme="minorHAnsi" w:eastAsiaTheme="minorEastAsia" w:hAnsiTheme="minorHAnsi" w:cstheme="minorBidi"/>
            <w:sz w:val="22"/>
            <w:szCs w:val="22"/>
            <w:lang w:val="en-IN" w:eastAsia="en-IN"/>
          </w:rPr>
          <w:tab/>
        </w:r>
        <w:r w:rsidRPr="008B5A5A">
          <w:rPr>
            <w:rStyle w:val="Hyperlink"/>
          </w:rPr>
          <w:t>Scope</w:t>
        </w:r>
        <w:r>
          <w:rPr>
            <w:webHidden/>
          </w:rPr>
          <w:tab/>
        </w:r>
        <w:r>
          <w:rPr>
            <w:webHidden/>
          </w:rPr>
          <w:fldChar w:fldCharType="begin"/>
        </w:r>
        <w:r>
          <w:rPr>
            <w:webHidden/>
          </w:rPr>
          <w:instrText xml:space="preserve"> PAGEREF _Toc417918767 \h </w:instrText>
        </w:r>
        <w:r>
          <w:rPr>
            <w:webHidden/>
          </w:rPr>
        </w:r>
      </w:ins>
      <w:r>
        <w:rPr>
          <w:webHidden/>
        </w:rPr>
        <w:fldChar w:fldCharType="separate"/>
      </w:r>
      <w:ins w:id="13" w:author="Verma, Shally" w:date="2015-04-27T17:23:00Z">
        <w:r>
          <w:rPr>
            <w:webHidden/>
          </w:rPr>
          <w:t>5</w:t>
        </w:r>
        <w:r>
          <w:rPr>
            <w:webHidden/>
          </w:rPr>
          <w:fldChar w:fldCharType="end"/>
        </w:r>
        <w:r w:rsidRPr="008B5A5A">
          <w:rPr>
            <w:rStyle w:val="Hyperlink"/>
          </w:rPr>
          <w:fldChar w:fldCharType="end"/>
        </w:r>
      </w:ins>
    </w:p>
    <w:p w:rsidR="00A45257" w:rsidRDefault="00A45257">
      <w:pPr>
        <w:pStyle w:val="TOC2"/>
        <w:rPr>
          <w:ins w:id="14" w:author="Verma, Shally" w:date="2015-04-27T17:23:00Z"/>
          <w:rFonts w:asciiTheme="minorHAnsi" w:eastAsiaTheme="minorEastAsia" w:hAnsiTheme="minorHAnsi" w:cstheme="minorBidi"/>
          <w:sz w:val="22"/>
          <w:szCs w:val="22"/>
          <w:lang w:val="en-IN" w:eastAsia="en-IN"/>
        </w:rPr>
      </w:pPr>
      <w:ins w:id="15" w:author="Verma, Shally" w:date="2015-04-27T17:23:00Z">
        <w:r w:rsidRPr="008B5A5A">
          <w:rPr>
            <w:rStyle w:val="Hyperlink"/>
          </w:rPr>
          <w:fldChar w:fldCharType="begin"/>
        </w:r>
        <w:r w:rsidRPr="008B5A5A">
          <w:rPr>
            <w:rStyle w:val="Hyperlink"/>
          </w:rPr>
          <w:instrText xml:space="preserve"> </w:instrText>
        </w:r>
        <w:r>
          <w:instrText>HYPERLINK \l "_Toc417918768"</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1.4</w:t>
        </w:r>
        <w:r>
          <w:rPr>
            <w:rFonts w:asciiTheme="minorHAnsi" w:eastAsiaTheme="minorEastAsia" w:hAnsiTheme="minorHAnsi" w:cstheme="minorBidi"/>
            <w:sz w:val="22"/>
            <w:szCs w:val="22"/>
            <w:lang w:val="en-IN" w:eastAsia="en-IN"/>
          </w:rPr>
          <w:tab/>
        </w:r>
        <w:r w:rsidRPr="008B5A5A">
          <w:rPr>
            <w:rStyle w:val="Hyperlink"/>
          </w:rPr>
          <w:t>Abbreviations</w:t>
        </w:r>
        <w:r>
          <w:rPr>
            <w:webHidden/>
          </w:rPr>
          <w:tab/>
        </w:r>
        <w:r>
          <w:rPr>
            <w:webHidden/>
          </w:rPr>
          <w:fldChar w:fldCharType="begin"/>
        </w:r>
        <w:r>
          <w:rPr>
            <w:webHidden/>
          </w:rPr>
          <w:instrText xml:space="preserve"> PAGEREF _Toc417918768 \h </w:instrText>
        </w:r>
        <w:r>
          <w:rPr>
            <w:webHidden/>
          </w:rPr>
        </w:r>
      </w:ins>
      <w:r>
        <w:rPr>
          <w:webHidden/>
        </w:rPr>
        <w:fldChar w:fldCharType="separate"/>
      </w:r>
      <w:ins w:id="16" w:author="Verma, Shally" w:date="2015-04-27T17:23:00Z">
        <w:r>
          <w:rPr>
            <w:webHidden/>
          </w:rPr>
          <w:t>5</w:t>
        </w:r>
        <w:r>
          <w:rPr>
            <w:webHidden/>
          </w:rPr>
          <w:fldChar w:fldCharType="end"/>
        </w:r>
        <w:r w:rsidRPr="008B5A5A">
          <w:rPr>
            <w:rStyle w:val="Hyperlink"/>
          </w:rPr>
          <w:fldChar w:fldCharType="end"/>
        </w:r>
      </w:ins>
    </w:p>
    <w:p w:rsidR="00A45257" w:rsidRDefault="00A45257">
      <w:pPr>
        <w:pStyle w:val="TOC2"/>
        <w:rPr>
          <w:ins w:id="17" w:author="Verma, Shally" w:date="2015-04-27T17:23:00Z"/>
          <w:rFonts w:asciiTheme="minorHAnsi" w:eastAsiaTheme="minorEastAsia" w:hAnsiTheme="minorHAnsi" w:cstheme="minorBidi"/>
          <w:sz w:val="22"/>
          <w:szCs w:val="22"/>
          <w:lang w:val="en-IN" w:eastAsia="en-IN"/>
        </w:rPr>
      </w:pPr>
      <w:ins w:id="18" w:author="Verma, Shally" w:date="2015-04-27T17:23:00Z">
        <w:r w:rsidRPr="008B5A5A">
          <w:rPr>
            <w:rStyle w:val="Hyperlink"/>
          </w:rPr>
          <w:fldChar w:fldCharType="begin"/>
        </w:r>
        <w:r w:rsidRPr="008B5A5A">
          <w:rPr>
            <w:rStyle w:val="Hyperlink"/>
          </w:rPr>
          <w:instrText xml:space="preserve"> </w:instrText>
        </w:r>
        <w:r>
          <w:instrText>HYPERLINK \l "_Toc417918769"</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1.5</w:t>
        </w:r>
        <w:r>
          <w:rPr>
            <w:rFonts w:asciiTheme="minorHAnsi" w:eastAsiaTheme="minorEastAsia" w:hAnsiTheme="minorHAnsi" w:cstheme="minorBidi"/>
            <w:sz w:val="22"/>
            <w:szCs w:val="22"/>
            <w:lang w:val="en-IN" w:eastAsia="en-IN"/>
          </w:rPr>
          <w:tab/>
        </w:r>
        <w:r w:rsidRPr="008B5A5A">
          <w:rPr>
            <w:rStyle w:val="Hyperlink"/>
          </w:rPr>
          <w:t>References</w:t>
        </w:r>
        <w:r>
          <w:rPr>
            <w:webHidden/>
          </w:rPr>
          <w:tab/>
        </w:r>
        <w:r>
          <w:rPr>
            <w:webHidden/>
          </w:rPr>
          <w:fldChar w:fldCharType="begin"/>
        </w:r>
        <w:r>
          <w:rPr>
            <w:webHidden/>
          </w:rPr>
          <w:instrText xml:space="preserve"> PAGEREF _Toc417918769 \h </w:instrText>
        </w:r>
        <w:r>
          <w:rPr>
            <w:webHidden/>
          </w:rPr>
        </w:r>
      </w:ins>
      <w:r>
        <w:rPr>
          <w:webHidden/>
        </w:rPr>
        <w:fldChar w:fldCharType="separate"/>
      </w:r>
      <w:ins w:id="19" w:author="Verma, Shally" w:date="2015-04-27T17:23:00Z">
        <w:r>
          <w:rPr>
            <w:webHidden/>
          </w:rPr>
          <w:t>6</w:t>
        </w:r>
        <w:r>
          <w:rPr>
            <w:webHidden/>
          </w:rPr>
          <w:fldChar w:fldCharType="end"/>
        </w:r>
        <w:r w:rsidRPr="008B5A5A">
          <w:rPr>
            <w:rStyle w:val="Hyperlink"/>
          </w:rPr>
          <w:fldChar w:fldCharType="end"/>
        </w:r>
      </w:ins>
    </w:p>
    <w:p w:rsidR="00A45257" w:rsidRDefault="00A45257">
      <w:pPr>
        <w:pStyle w:val="TOC2"/>
        <w:rPr>
          <w:ins w:id="20" w:author="Verma, Shally" w:date="2015-04-27T17:23:00Z"/>
          <w:rFonts w:asciiTheme="minorHAnsi" w:eastAsiaTheme="minorEastAsia" w:hAnsiTheme="minorHAnsi" w:cstheme="minorBidi"/>
          <w:sz w:val="22"/>
          <w:szCs w:val="22"/>
          <w:lang w:val="en-IN" w:eastAsia="en-IN"/>
        </w:rPr>
      </w:pPr>
      <w:ins w:id="21" w:author="Verma, Shally" w:date="2015-04-27T17:23:00Z">
        <w:r w:rsidRPr="008B5A5A">
          <w:rPr>
            <w:rStyle w:val="Hyperlink"/>
          </w:rPr>
          <w:fldChar w:fldCharType="begin"/>
        </w:r>
        <w:r w:rsidRPr="008B5A5A">
          <w:rPr>
            <w:rStyle w:val="Hyperlink"/>
          </w:rPr>
          <w:instrText xml:space="preserve"> </w:instrText>
        </w:r>
        <w:r>
          <w:instrText>HYPERLINK \l "_Toc417918770"</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1.6</w:t>
        </w:r>
        <w:r>
          <w:rPr>
            <w:rFonts w:asciiTheme="minorHAnsi" w:eastAsiaTheme="minorEastAsia" w:hAnsiTheme="minorHAnsi" w:cstheme="minorBidi"/>
            <w:sz w:val="22"/>
            <w:szCs w:val="22"/>
            <w:lang w:val="en-IN" w:eastAsia="en-IN"/>
          </w:rPr>
          <w:tab/>
        </w:r>
        <w:r w:rsidRPr="008B5A5A">
          <w:rPr>
            <w:rStyle w:val="Hyperlink"/>
          </w:rPr>
          <w:t>Assumptions</w:t>
        </w:r>
        <w:r>
          <w:rPr>
            <w:webHidden/>
          </w:rPr>
          <w:tab/>
        </w:r>
        <w:r>
          <w:rPr>
            <w:webHidden/>
          </w:rPr>
          <w:fldChar w:fldCharType="begin"/>
        </w:r>
        <w:r>
          <w:rPr>
            <w:webHidden/>
          </w:rPr>
          <w:instrText xml:space="preserve"> PAGEREF _Toc417918770 \h </w:instrText>
        </w:r>
        <w:r>
          <w:rPr>
            <w:webHidden/>
          </w:rPr>
        </w:r>
      </w:ins>
      <w:r>
        <w:rPr>
          <w:webHidden/>
        </w:rPr>
        <w:fldChar w:fldCharType="separate"/>
      </w:r>
      <w:ins w:id="22" w:author="Verma, Shally" w:date="2015-04-27T17:23:00Z">
        <w:r>
          <w:rPr>
            <w:webHidden/>
          </w:rPr>
          <w:t>6</w:t>
        </w:r>
        <w:r>
          <w:rPr>
            <w:webHidden/>
          </w:rPr>
          <w:fldChar w:fldCharType="end"/>
        </w:r>
        <w:r w:rsidRPr="008B5A5A">
          <w:rPr>
            <w:rStyle w:val="Hyperlink"/>
          </w:rPr>
          <w:fldChar w:fldCharType="end"/>
        </w:r>
      </w:ins>
    </w:p>
    <w:p w:rsidR="00A45257" w:rsidRDefault="00A45257">
      <w:pPr>
        <w:pStyle w:val="TOC1"/>
        <w:rPr>
          <w:ins w:id="23" w:author="Verma, Shally" w:date="2015-04-27T17:23:00Z"/>
          <w:rFonts w:asciiTheme="minorHAnsi" w:eastAsiaTheme="minorEastAsia" w:hAnsiTheme="minorHAnsi" w:cstheme="minorBidi"/>
          <w:b w:val="0"/>
          <w:sz w:val="22"/>
          <w:szCs w:val="22"/>
          <w:lang w:val="en-IN" w:eastAsia="en-IN"/>
        </w:rPr>
      </w:pPr>
      <w:ins w:id="24" w:author="Verma, Shally" w:date="2015-04-27T17:23:00Z">
        <w:r w:rsidRPr="008B5A5A">
          <w:rPr>
            <w:rStyle w:val="Hyperlink"/>
          </w:rPr>
          <w:fldChar w:fldCharType="begin"/>
        </w:r>
        <w:r w:rsidRPr="008B5A5A">
          <w:rPr>
            <w:rStyle w:val="Hyperlink"/>
          </w:rPr>
          <w:instrText xml:space="preserve"> </w:instrText>
        </w:r>
        <w:r>
          <w:instrText>HYPERLINK \l "_Toc417918771"</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2</w:t>
        </w:r>
        <w:r>
          <w:rPr>
            <w:rFonts w:asciiTheme="minorHAnsi" w:eastAsiaTheme="minorEastAsia" w:hAnsiTheme="minorHAnsi" w:cstheme="minorBidi"/>
            <w:b w:val="0"/>
            <w:sz w:val="22"/>
            <w:szCs w:val="22"/>
            <w:lang w:val="en-IN" w:eastAsia="en-IN"/>
          </w:rPr>
          <w:tab/>
        </w:r>
        <w:r w:rsidRPr="008B5A5A">
          <w:rPr>
            <w:rStyle w:val="Hyperlink"/>
          </w:rPr>
          <w:t>Public Data Structure</w:t>
        </w:r>
        <w:r>
          <w:rPr>
            <w:webHidden/>
          </w:rPr>
          <w:tab/>
        </w:r>
        <w:r>
          <w:rPr>
            <w:webHidden/>
          </w:rPr>
          <w:fldChar w:fldCharType="begin"/>
        </w:r>
        <w:r>
          <w:rPr>
            <w:webHidden/>
          </w:rPr>
          <w:instrText xml:space="preserve"> PAGEREF _Toc417918771 \h </w:instrText>
        </w:r>
        <w:r>
          <w:rPr>
            <w:webHidden/>
          </w:rPr>
        </w:r>
      </w:ins>
      <w:r>
        <w:rPr>
          <w:webHidden/>
        </w:rPr>
        <w:fldChar w:fldCharType="separate"/>
      </w:r>
      <w:ins w:id="25" w:author="Verma, Shally" w:date="2015-04-27T17:23:00Z">
        <w:r>
          <w:rPr>
            <w:webHidden/>
          </w:rPr>
          <w:t>6</w:t>
        </w:r>
        <w:r>
          <w:rPr>
            <w:webHidden/>
          </w:rPr>
          <w:fldChar w:fldCharType="end"/>
        </w:r>
        <w:r w:rsidRPr="008B5A5A">
          <w:rPr>
            <w:rStyle w:val="Hyperlink"/>
          </w:rPr>
          <w:fldChar w:fldCharType="end"/>
        </w:r>
      </w:ins>
    </w:p>
    <w:p w:rsidR="00A45257" w:rsidRDefault="00A45257">
      <w:pPr>
        <w:pStyle w:val="TOC2"/>
        <w:rPr>
          <w:ins w:id="26" w:author="Verma, Shally" w:date="2015-04-27T17:23:00Z"/>
          <w:rFonts w:asciiTheme="minorHAnsi" w:eastAsiaTheme="minorEastAsia" w:hAnsiTheme="minorHAnsi" w:cstheme="minorBidi"/>
          <w:sz w:val="22"/>
          <w:szCs w:val="22"/>
          <w:lang w:val="en-IN" w:eastAsia="en-IN"/>
        </w:rPr>
      </w:pPr>
      <w:ins w:id="27" w:author="Verma, Shally" w:date="2015-04-27T17:23:00Z">
        <w:r w:rsidRPr="008B5A5A">
          <w:rPr>
            <w:rStyle w:val="Hyperlink"/>
          </w:rPr>
          <w:fldChar w:fldCharType="begin"/>
        </w:r>
        <w:r w:rsidRPr="008B5A5A">
          <w:rPr>
            <w:rStyle w:val="Hyperlink"/>
          </w:rPr>
          <w:instrText xml:space="preserve"> </w:instrText>
        </w:r>
        <w:r>
          <w:instrText>HYPERLINK \l "_Toc417918772"</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2.1</w:t>
        </w:r>
        <w:r>
          <w:rPr>
            <w:rFonts w:asciiTheme="minorHAnsi" w:eastAsiaTheme="minorEastAsia" w:hAnsiTheme="minorHAnsi" w:cstheme="minorBidi"/>
            <w:sz w:val="22"/>
            <w:szCs w:val="22"/>
            <w:lang w:val="en-IN" w:eastAsia="en-IN"/>
          </w:rPr>
          <w:tab/>
        </w:r>
        <w:r w:rsidRPr="008B5A5A">
          <w:rPr>
            <w:rStyle w:val="Hyperlink"/>
          </w:rPr>
          <w:t>SSL_STATUS</w:t>
        </w:r>
        <w:r>
          <w:rPr>
            <w:webHidden/>
          </w:rPr>
          <w:tab/>
        </w:r>
        <w:r>
          <w:rPr>
            <w:webHidden/>
          </w:rPr>
          <w:fldChar w:fldCharType="begin"/>
        </w:r>
        <w:r>
          <w:rPr>
            <w:webHidden/>
          </w:rPr>
          <w:instrText xml:space="preserve"> PAGEREF _Toc417918772 \h </w:instrText>
        </w:r>
        <w:r>
          <w:rPr>
            <w:webHidden/>
          </w:rPr>
        </w:r>
      </w:ins>
      <w:r>
        <w:rPr>
          <w:webHidden/>
        </w:rPr>
        <w:fldChar w:fldCharType="separate"/>
      </w:r>
      <w:ins w:id="28" w:author="Verma, Shally" w:date="2015-04-27T17:23:00Z">
        <w:r>
          <w:rPr>
            <w:webHidden/>
          </w:rPr>
          <w:t>6</w:t>
        </w:r>
        <w:r>
          <w:rPr>
            <w:webHidden/>
          </w:rPr>
          <w:fldChar w:fldCharType="end"/>
        </w:r>
        <w:r w:rsidRPr="008B5A5A">
          <w:rPr>
            <w:rStyle w:val="Hyperlink"/>
          </w:rPr>
          <w:fldChar w:fldCharType="end"/>
        </w:r>
      </w:ins>
    </w:p>
    <w:p w:rsidR="00A45257" w:rsidRDefault="00A45257">
      <w:pPr>
        <w:pStyle w:val="TOC2"/>
        <w:rPr>
          <w:ins w:id="29" w:author="Verma, Shally" w:date="2015-04-27T17:23:00Z"/>
          <w:rFonts w:asciiTheme="minorHAnsi" w:eastAsiaTheme="minorEastAsia" w:hAnsiTheme="minorHAnsi" w:cstheme="minorBidi"/>
          <w:sz w:val="22"/>
          <w:szCs w:val="22"/>
          <w:lang w:val="en-IN" w:eastAsia="en-IN"/>
        </w:rPr>
      </w:pPr>
      <w:ins w:id="30" w:author="Verma, Shally" w:date="2015-04-27T17:23:00Z">
        <w:r w:rsidRPr="008B5A5A">
          <w:rPr>
            <w:rStyle w:val="Hyperlink"/>
          </w:rPr>
          <w:fldChar w:fldCharType="begin"/>
        </w:r>
        <w:r w:rsidRPr="008B5A5A">
          <w:rPr>
            <w:rStyle w:val="Hyperlink"/>
          </w:rPr>
          <w:instrText xml:space="preserve"> </w:instrText>
        </w:r>
        <w:r>
          <w:instrText>HYPERLINK \l "_Toc417918773"</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2.2</w:t>
        </w:r>
        <w:r>
          <w:rPr>
            <w:rFonts w:asciiTheme="minorHAnsi" w:eastAsiaTheme="minorEastAsia" w:hAnsiTheme="minorHAnsi" w:cstheme="minorBidi"/>
            <w:sz w:val="22"/>
            <w:szCs w:val="22"/>
            <w:lang w:val="en-IN" w:eastAsia="en-IN"/>
          </w:rPr>
          <w:tab/>
        </w:r>
        <w:r w:rsidRPr="008B5A5A">
          <w:rPr>
            <w:rStyle w:val="Hyperlink"/>
          </w:rPr>
          <w:t>SSL_DBG_LVL</w:t>
        </w:r>
        <w:r>
          <w:rPr>
            <w:webHidden/>
          </w:rPr>
          <w:tab/>
        </w:r>
        <w:r>
          <w:rPr>
            <w:webHidden/>
          </w:rPr>
          <w:fldChar w:fldCharType="begin"/>
        </w:r>
        <w:r>
          <w:rPr>
            <w:webHidden/>
          </w:rPr>
          <w:instrText xml:space="preserve"> PAGEREF _Toc417918773 \h </w:instrText>
        </w:r>
        <w:r>
          <w:rPr>
            <w:webHidden/>
          </w:rPr>
        </w:r>
      </w:ins>
      <w:r>
        <w:rPr>
          <w:webHidden/>
        </w:rPr>
        <w:fldChar w:fldCharType="separate"/>
      </w:r>
      <w:ins w:id="31" w:author="Verma, Shally" w:date="2015-04-27T17:23:00Z">
        <w:r>
          <w:rPr>
            <w:webHidden/>
          </w:rPr>
          <w:t>7</w:t>
        </w:r>
        <w:r>
          <w:rPr>
            <w:webHidden/>
          </w:rPr>
          <w:fldChar w:fldCharType="end"/>
        </w:r>
        <w:r w:rsidRPr="008B5A5A">
          <w:rPr>
            <w:rStyle w:val="Hyperlink"/>
          </w:rPr>
          <w:fldChar w:fldCharType="end"/>
        </w:r>
      </w:ins>
    </w:p>
    <w:p w:rsidR="00A45257" w:rsidRDefault="00A45257">
      <w:pPr>
        <w:pStyle w:val="TOC2"/>
        <w:rPr>
          <w:ins w:id="32" w:author="Verma, Shally" w:date="2015-04-27T17:23:00Z"/>
          <w:rFonts w:asciiTheme="minorHAnsi" w:eastAsiaTheme="minorEastAsia" w:hAnsiTheme="minorHAnsi" w:cstheme="minorBidi"/>
          <w:sz w:val="22"/>
          <w:szCs w:val="22"/>
          <w:lang w:val="en-IN" w:eastAsia="en-IN"/>
        </w:rPr>
      </w:pPr>
      <w:ins w:id="33" w:author="Verma, Shally" w:date="2015-04-27T17:23:00Z">
        <w:r w:rsidRPr="008B5A5A">
          <w:rPr>
            <w:rStyle w:val="Hyperlink"/>
          </w:rPr>
          <w:fldChar w:fldCharType="begin"/>
        </w:r>
        <w:r w:rsidRPr="008B5A5A">
          <w:rPr>
            <w:rStyle w:val="Hyperlink"/>
          </w:rPr>
          <w:instrText xml:space="preserve"> </w:instrText>
        </w:r>
        <w:r>
          <w:instrText>HYPERLINK \l "_Toc417918774"</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2.3</w:t>
        </w:r>
        <w:r>
          <w:rPr>
            <w:rFonts w:asciiTheme="minorHAnsi" w:eastAsiaTheme="minorEastAsia" w:hAnsiTheme="minorHAnsi" w:cstheme="minorBidi"/>
            <w:sz w:val="22"/>
            <w:szCs w:val="22"/>
            <w:lang w:val="en-IN" w:eastAsia="en-IN"/>
          </w:rPr>
          <w:tab/>
        </w:r>
        <w:r w:rsidRPr="008B5A5A">
          <w:rPr>
            <w:rStyle w:val="Hyperlink"/>
          </w:rPr>
          <w:t>SSL_WAIT_TYPE</w:t>
        </w:r>
        <w:r>
          <w:rPr>
            <w:webHidden/>
          </w:rPr>
          <w:tab/>
        </w:r>
        <w:r>
          <w:rPr>
            <w:webHidden/>
          </w:rPr>
          <w:fldChar w:fldCharType="begin"/>
        </w:r>
        <w:r>
          <w:rPr>
            <w:webHidden/>
          </w:rPr>
          <w:instrText xml:space="preserve"> PAGEREF _Toc417918774 \h </w:instrText>
        </w:r>
        <w:r>
          <w:rPr>
            <w:webHidden/>
          </w:rPr>
        </w:r>
      </w:ins>
      <w:r>
        <w:rPr>
          <w:webHidden/>
        </w:rPr>
        <w:fldChar w:fldCharType="separate"/>
      </w:r>
      <w:ins w:id="34" w:author="Verma, Shally" w:date="2015-04-27T17:23:00Z">
        <w:r>
          <w:rPr>
            <w:webHidden/>
          </w:rPr>
          <w:t>7</w:t>
        </w:r>
        <w:r>
          <w:rPr>
            <w:webHidden/>
          </w:rPr>
          <w:fldChar w:fldCharType="end"/>
        </w:r>
        <w:r w:rsidRPr="008B5A5A">
          <w:rPr>
            <w:rStyle w:val="Hyperlink"/>
          </w:rPr>
          <w:fldChar w:fldCharType="end"/>
        </w:r>
      </w:ins>
    </w:p>
    <w:p w:rsidR="00A45257" w:rsidRDefault="00A45257">
      <w:pPr>
        <w:pStyle w:val="TOC1"/>
        <w:rPr>
          <w:ins w:id="35" w:author="Verma, Shally" w:date="2015-04-27T17:23:00Z"/>
          <w:rFonts w:asciiTheme="minorHAnsi" w:eastAsiaTheme="minorEastAsia" w:hAnsiTheme="minorHAnsi" w:cstheme="minorBidi"/>
          <w:b w:val="0"/>
          <w:sz w:val="22"/>
          <w:szCs w:val="22"/>
          <w:lang w:val="en-IN" w:eastAsia="en-IN"/>
        </w:rPr>
      </w:pPr>
      <w:ins w:id="36" w:author="Verma, Shally" w:date="2015-04-27T17:23:00Z">
        <w:r w:rsidRPr="008B5A5A">
          <w:rPr>
            <w:rStyle w:val="Hyperlink"/>
          </w:rPr>
          <w:fldChar w:fldCharType="begin"/>
        </w:r>
        <w:r w:rsidRPr="008B5A5A">
          <w:rPr>
            <w:rStyle w:val="Hyperlink"/>
          </w:rPr>
          <w:instrText xml:space="preserve"> </w:instrText>
        </w:r>
        <w:r>
          <w:instrText>HYPERLINK \l "_Toc417918775"</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w:t>
        </w:r>
        <w:r>
          <w:rPr>
            <w:rFonts w:asciiTheme="minorHAnsi" w:eastAsiaTheme="minorEastAsia" w:hAnsiTheme="minorHAnsi" w:cstheme="minorBidi"/>
            <w:b w:val="0"/>
            <w:sz w:val="22"/>
            <w:szCs w:val="22"/>
            <w:lang w:val="en-IN" w:eastAsia="en-IN"/>
          </w:rPr>
          <w:tab/>
        </w:r>
        <w:r w:rsidRPr="008B5A5A">
          <w:rPr>
            <w:rStyle w:val="Hyperlink"/>
          </w:rPr>
          <w:t>API</w:t>
        </w:r>
        <w:r>
          <w:rPr>
            <w:webHidden/>
          </w:rPr>
          <w:tab/>
        </w:r>
        <w:r>
          <w:rPr>
            <w:webHidden/>
          </w:rPr>
          <w:fldChar w:fldCharType="begin"/>
        </w:r>
        <w:r>
          <w:rPr>
            <w:webHidden/>
          </w:rPr>
          <w:instrText xml:space="preserve"> PAGEREF _Toc417918775 \h </w:instrText>
        </w:r>
        <w:r>
          <w:rPr>
            <w:webHidden/>
          </w:rPr>
        </w:r>
      </w:ins>
      <w:r>
        <w:rPr>
          <w:webHidden/>
        </w:rPr>
        <w:fldChar w:fldCharType="separate"/>
      </w:r>
      <w:ins w:id="37" w:author="Verma, Shally" w:date="2015-04-27T17:23:00Z">
        <w:r>
          <w:rPr>
            <w:webHidden/>
          </w:rPr>
          <w:t>7</w:t>
        </w:r>
        <w:r>
          <w:rPr>
            <w:webHidden/>
          </w:rPr>
          <w:fldChar w:fldCharType="end"/>
        </w:r>
        <w:r w:rsidRPr="008B5A5A">
          <w:rPr>
            <w:rStyle w:val="Hyperlink"/>
          </w:rPr>
          <w:fldChar w:fldCharType="end"/>
        </w:r>
      </w:ins>
    </w:p>
    <w:p w:rsidR="00A45257" w:rsidRDefault="00A45257">
      <w:pPr>
        <w:pStyle w:val="TOC2"/>
        <w:rPr>
          <w:ins w:id="38" w:author="Verma, Shally" w:date="2015-04-27T17:23:00Z"/>
          <w:rFonts w:asciiTheme="minorHAnsi" w:eastAsiaTheme="minorEastAsia" w:hAnsiTheme="minorHAnsi" w:cstheme="minorBidi"/>
          <w:sz w:val="22"/>
          <w:szCs w:val="22"/>
          <w:lang w:val="en-IN" w:eastAsia="en-IN"/>
        </w:rPr>
      </w:pPr>
      <w:ins w:id="39" w:author="Verma, Shally" w:date="2015-04-27T17:23:00Z">
        <w:r w:rsidRPr="008B5A5A">
          <w:rPr>
            <w:rStyle w:val="Hyperlink"/>
          </w:rPr>
          <w:fldChar w:fldCharType="begin"/>
        </w:r>
        <w:r w:rsidRPr="008B5A5A">
          <w:rPr>
            <w:rStyle w:val="Hyperlink"/>
          </w:rPr>
          <w:instrText xml:space="preserve"> </w:instrText>
        </w:r>
        <w:r>
          <w:instrText>HYPERLINK \l "_Toc417918776"</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w:t>
        </w:r>
        <w:r>
          <w:rPr>
            <w:rFonts w:asciiTheme="minorHAnsi" w:eastAsiaTheme="minorEastAsia" w:hAnsiTheme="minorHAnsi" w:cstheme="minorBidi"/>
            <w:sz w:val="22"/>
            <w:szCs w:val="22"/>
            <w:lang w:val="en-IN" w:eastAsia="en-IN"/>
          </w:rPr>
          <w:tab/>
        </w:r>
        <w:r w:rsidRPr="008B5A5A">
          <w:rPr>
            <w:rStyle w:val="Hyperlink"/>
          </w:rPr>
          <w:t>SSL_STATUS SSL_init(void)</w:t>
        </w:r>
        <w:r>
          <w:rPr>
            <w:webHidden/>
          </w:rPr>
          <w:tab/>
        </w:r>
        <w:r>
          <w:rPr>
            <w:webHidden/>
          </w:rPr>
          <w:fldChar w:fldCharType="begin"/>
        </w:r>
        <w:r>
          <w:rPr>
            <w:webHidden/>
          </w:rPr>
          <w:instrText xml:space="preserve"> PAGEREF _Toc417918776 \h </w:instrText>
        </w:r>
        <w:r>
          <w:rPr>
            <w:webHidden/>
          </w:rPr>
        </w:r>
      </w:ins>
      <w:r>
        <w:rPr>
          <w:webHidden/>
        </w:rPr>
        <w:fldChar w:fldCharType="separate"/>
      </w:r>
      <w:ins w:id="40" w:author="Verma, Shally" w:date="2015-04-27T17:23:00Z">
        <w:r>
          <w:rPr>
            <w:webHidden/>
          </w:rPr>
          <w:t>7</w:t>
        </w:r>
        <w:r>
          <w:rPr>
            <w:webHidden/>
          </w:rPr>
          <w:fldChar w:fldCharType="end"/>
        </w:r>
        <w:r w:rsidRPr="008B5A5A">
          <w:rPr>
            <w:rStyle w:val="Hyperlink"/>
          </w:rPr>
          <w:fldChar w:fldCharType="end"/>
        </w:r>
      </w:ins>
    </w:p>
    <w:p w:rsidR="00A45257" w:rsidRDefault="00A45257">
      <w:pPr>
        <w:pStyle w:val="TOC2"/>
        <w:rPr>
          <w:ins w:id="41" w:author="Verma, Shally" w:date="2015-04-27T17:23:00Z"/>
          <w:rFonts w:asciiTheme="minorHAnsi" w:eastAsiaTheme="minorEastAsia" w:hAnsiTheme="minorHAnsi" w:cstheme="minorBidi"/>
          <w:sz w:val="22"/>
          <w:szCs w:val="22"/>
          <w:lang w:val="en-IN" w:eastAsia="en-IN"/>
        </w:rPr>
      </w:pPr>
      <w:ins w:id="42" w:author="Verma, Shally" w:date="2015-04-27T17:23:00Z">
        <w:r w:rsidRPr="008B5A5A">
          <w:rPr>
            <w:rStyle w:val="Hyperlink"/>
          </w:rPr>
          <w:fldChar w:fldCharType="begin"/>
        </w:r>
        <w:r w:rsidRPr="008B5A5A">
          <w:rPr>
            <w:rStyle w:val="Hyperlink"/>
          </w:rPr>
          <w:instrText xml:space="preserve"> </w:instrText>
        </w:r>
        <w:r>
          <w:instrText>HYPERLINK \l "_Toc417918777"</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3.2</w:t>
        </w:r>
        <w:r>
          <w:rPr>
            <w:rFonts w:asciiTheme="minorHAnsi" w:eastAsiaTheme="minorEastAsia" w:hAnsiTheme="minorHAnsi" w:cstheme="minorBidi"/>
            <w:sz w:val="22"/>
            <w:szCs w:val="22"/>
            <w:lang w:val="en-IN" w:eastAsia="en-IN"/>
          </w:rPr>
          <w:tab/>
        </w:r>
        <w:r w:rsidRPr="008B5A5A">
          <w:rPr>
            <w:rStyle w:val="Hyperlink"/>
          </w:rPr>
          <w:t>SSL_STATUS SSL_term(void)</w:t>
        </w:r>
        <w:r>
          <w:rPr>
            <w:webHidden/>
          </w:rPr>
          <w:tab/>
        </w:r>
        <w:r>
          <w:rPr>
            <w:webHidden/>
          </w:rPr>
          <w:fldChar w:fldCharType="begin"/>
        </w:r>
        <w:r>
          <w:rPr>
            <w:webHidden/>
          </w:rPr>
          <w:instrText xml:space="preserve"> PAGEREF _Toc417918777 \h </w:instrText>
        </w:r>
        <w:r>
          <w:rPr>
            <w:webHidden/>
          </w:rPr>
        </w:r>
      </w:ins>
      <w:r>
        <w:rPr>
          <w:webHidden/>
        </w:rPr>
        <w:fldChar w:fldCharType="separate"/>
      </w:r>
      <w:ins w:id="43" w:author="Verma, Shally" w:date="2015-04-27T17:23:00Z">
        <w:r>
          <w:rPr>
            <w:webHidden/>
          </w:rPr>
          <w:t>8</w:t>
        </w:r>
        <w:r>
          <w:rPr>
            <w:webHidden/>
          </w:rPr>
          <w:fldChar w:fldCharType="end"/>
        </w:r>
        <w:r w:rsidRPr="008B5A5A">
          <w:rPr>
            <w:rStyle w:val="Hyperlink"/>
          </w:rPr>
          <w:fldChar w:fldCharType="end"/>
        </w:r>
      </w:ins>
    </w:p>
    <w:p w:rsidR="00A45257" w:rsidRDefault="00A45257">
      <w:pPr>
        <w:pStyle w:val="TOC2"/>
        <w:rPr>
          <w:ins w:id="44" w:author="Verma, Shally" w:date="2015-04-27T17:23:00Z"/>
          <w:rFonts w:asciiTheme="minorHAnsi" w:eastAsiaTheme="minorEastAsia" w:hAnsiTheme="minorHAnsi" w:cstheme="minorBidi"/>
          <w:sz w:val="22"/>
          <w:szCs w:val="22"/>
          <w:lang w:val="en-IN" w:eastAsia="en-IN"/>
        </w:rPr>
      </w:pPr>
      <w:ins w:id="45" w:author="Verma, Shally" w:date="2015-04-27T17:23:00Z">
        <w:r w:rsidRPr="008B5A5A">
          <w:rPr>
            <w:rStyle w:val="Hyperlink"/>
          </w:rPr>
          <w:fldChar w:fldCharType="begin"/>
        </w:r>
        <w:r w:rsidRPr="008B5A5A">
          <w:rPr>
            <w:rStyle w:val="Hyperlink"/>
          </w:rPr>
          <w:instrText xml:space="preserve"> </w:instrText>
        </w:r>
        <w:r>
          <w:instrText>HYPERLINK \l "_Toc417918778"</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3.3</w:t>
        </w:r>
        <w:r>
          <w:rPr>
            <w:rFonts w:asciiTheme="minorHAnsi" w:eastAsiaTheme="minorEastAsia" w:hAnsiTheme="minorHAnsi" w:cstheme="minorBidi"/>
            <w:sz w:val="22"/>
            <w:szCs w:val="22"/>
            <w:lang w:val="en-IN" w:eastAsia="en-IN"/>
          </w:rPr>
          <w:tab/>
        </w:r>
        <w:r w:rsidRPr="008B5A5A">
          <w:rPr>
            <w:rStyle w:val="Hyperlink"/>
          </w:rPr>
          <w:t>SSL_STATUS SSL_lock_create(SSL_LOCK_HANDLE *lock_id, const uint8_t *name, void *option)</w:t>
        </w:r>
        <w:r>
          <w:rPr>
            <w:webHidden/>
          </w:rPr>
          <w:tab/>
        </w:r>
        <w:r>
          <w:rPr>
            <w:webHidden/>
          </w:rPr>
          <w:fldChar w:fldCharType="begin"/>
        </w:r>
        <w:r>
          <w:rPr>
            <w:webHidden/>
          </w:rPr>
          <w:instrText xml:space="preserve"> PAGEREF _Toc417918778 \h </w:instrText>
        </w:r>
        <w:r>
          <w:rPr>
            <w:webHidden/>
          </w:rPr>
        </w:r>
      </w:ins>
      <w:r>
        <w:rPr>
          <w:webHidden/>
        </w:rPr>
        <w:fldChar w:fldCharType="separate"/>
      </w:r>
      <w:ins w:id="46" w:author="Verma, Shally" w:date="2015-04-27T17:23:00Z">
        <w:r>
          <w:rPr>
            <w:webHidden/>
          </w:rPr>
          <w:t>8</w:t>
        </w:r>
        <w:r>
          <w:rPr>
            <w:webHidden/>
          </w:rPr>
          <w:fldChar w:fldCharType="end"/>
        </w:r>
        <w:r w:rsidRPr="008B5A5A">
          <w:rPr>
            <w:rStyle w:val="Hyperlink"/>
          </w:rPr>
          <w:fldChar w:fldCharType="end"/>
        </w:r>
      </w:ins>
    </w:p>
    <w:p w:rsidR="00A45257" w:rsidRDefault="00A45257">
      <w:pPr>
        <w:pStyle w:val="TOC2"/>
        <w:rPr>
          <w:ins w:id="47" w:author="Verma, Shally" w:date="2015-04-27T17:23:00Z"/>
          <w:rFonts w:asciiTheme="minorHAnsi" w:eastAsiaTheme="minorEastAsia" w:hAnsiTheme="minorHAnsi" w:cstheme="minorBidi"/>
          <w:sz w:val="22"/>
          <w:szCs w:val="22"/>
          <w:lang w:val="en-IN" w:eastAsia="en-IN"/>
        </w:rPr>
      </w:pPr>
      <w:ins w:id="48" w:author="Verma, Shally" w:date="2015-04-27T17:23:00Z">
        <w:r w:rsidRPr="008B5A5A">
          <w:rPr>
            <w:rStyle w:val="Hyperlink"/>
          </w:rPr>
          <w:fldChar w:fldCharType="begin"/>
        </w:r>
        <w:r w:rsidRPr="008B5A5A">
          <w:rPr>
            <w:rStyle w:val="Hyperlink"/>
          </w:rPr>
          <w:instrText xml:space="preserve"> </w:instrText>
        </w:r>
        <w:r>
          <w:instrText>HYPERLINK \l "_Toc417918779"</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3.4</w:t>
        </w:r>
        <w:r>
          <w:rPr>
            <w:rFonts w:asciiTheme="minorHAnsi" w:eastAsiaTheme="minorEastAsia" w:hAnsiTheme="minorHAnsi" w:cstheme="minorBidi"/>
            <w:sz w:val="22"/>
            <w:szCs w:val="22"/>
            <w:lang w:val="en-IN" w:eastAsia="en-IN"/>
          </w:rPr>
          <w:tab/>
        </w:r>
        <w:r w:rsidRPr="008B5A5A">
          <w:rPr>
            <w:rStyle w:val="Hyperlink"/>
          </w:rPr>
          <w:t xml:space="preserve">SSL_STATUS </w:t>
        </w:r>
        <w:bookmarkStart w:id="49" w:name="_GoBack"/>
        <w:bookmarkEnd w:id="49"/>
        <w:r w:rsidRPr="008B5A5A">
          <w:rPr>
            <w:rStyle w:val="Hyperlink"/>
          </w:rPr>
          <w:t>SSL_lock_delete(SSL_LOCK_HANDLE lock_id)</w:t>
        </w:r>
        <w:r>
          <w:rPr>
            <w:webHidden/>
          </w:rPr>
          <w:tab/>
        </w:r>
        <w:r>
          <w:rPr>
            <w:webHidden/>
          </w:rPr>
          <w:fldChar w:fldCharType="begin"/>
        </w:r>
        <w:r>
          <w:rPr>
            <w:webHidden/>
          </w:rPr>
          <w:instrText xml:space="preserve"> PAGEREF _Toc417918779 \h </w:instrText>
        </w:r>
        <w:r>
          <w:rPr>
            <w:webHidden/>
          </w:rPr>
        </w:r>
      </w:ins>
      <w:r>
        <w:rPr>
          <w:webHidden/>
        </w:rPr>
        <w:fldChar w:fldCharType="separate"/>
      </w:r>
      <w:ins w:id="50" w:author="Verma, Shally" w:date="2015-04-27T17:23:00Z">
        <w:r>
          <w:rPr>
            <w:webHidden/>
          </w:rPr>
          <w:t>8</w:t>
        </w:r>
        <w:r>
          <w:rPr>
            <w:webHidden/>
          </w:rPr>
          <w:fldChar w:fldCharType="end"/>
        </w:r>
        <w:r w:rsidRPr="008B5A5A">
          <w:rPr>
            <w:rStyle w:val="Hyperlink"/>
          </w:rPr>
          <w:fldChar w:fldCharType="end"/>
        </w:r>
      </w:ins>
    </w:p>
    <w:p w:rsidR="00A45257" w:rsidRDefault="00A45257">
      <w:pPr>
        <w:pStyle w:val="TOC2"/>
        <w:rPr>
          <w:ins w:id="51" w:author="Verma, Shally" w:date="2015-04-27T17:23:00Z"/>
          <w:rFonts w:asciiTheme="minorHAnsi" w:eastAsiaTheme="minorEastAsia" w:hAnsiTheme="minorHAnsi" w:cstheme="minorBidi"/>
          <w:sz w:val="22"/>
          <w:szCs w:val="22"/>
          <w:lang w:val="en-IN" w:eastAsia="en-IN"/>
        </w:rPr>
      </w:pPr>
      <w:ins w:id="52" w:author="Verma, Shally" w:date="2015-04-27T17:23:00Z">
        <w:r w:rsidRPr="008B5A5A">
          <w:rPr>
            <w:rStyle w:val="Hyperlink"/>
          </w:rPr>
          <w:fldChar w:fldCharType="begin"/>
        </w:r>
        <w:r w:rsidRPr="008B5A5A">
          <w:rPr>
            <w:rStyle w:val="Hyperlink"/>
          </w:rPr>
          <w:instrText xml:space="preserve"> </w:instrText>
        </w:r>
        <w:r>
          <w:instrText>HYPERLINK \l "_Toc417918780"</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3.5</w:t>
        </w:r>
        <w:r>
          <w:rPr>
            <w:rFonts w:asciiTheme="minorHAnsi" w:eastAsiaTheme="minorEastAsia" w:hAnsiTheme="minorHAnsi" w:cstheme="minorBidi"/>
            <w:sz w:val="22"/>
            <w:szCs w:val="22"/>
            <w:lang w:val="en-IN" w:eastAsia="en-IN"/>
          </w:rPr>
          <w:tab/>
        </w:r>
        <w:r w:rsidRPr="008B5A5A">
          <w:rPr>
            <w:rStyle w:val="Hyperlink"/>
          </w:rPr>
          <w:t>SSL_STATUS SSL_lock(SSL_LOCK_HANDLE handle, SSL_WAIT_TYPE wait_type)</w:t>
        </w:r>
        <w:r>
          <w:rPr>
            <w:webHidden/>
          </w:rPr>
          <w:tab/>
        </w:r>
        <w:r>
          <w:rPr>
            <w:webHidden/>
          </w:rPr>
          <w:fldChar w:fldCharType="begin"/>
        </w:r>
        <w:r>
          <w:rPr>
            <w:webHidden/>
          </w:rPr>
          <w:instrText xml:space="preserve"> PAGEREF _Toc417918780 \h </w:instrText>
        </w:r>
        <w:r>
          <w:rPr>
            <w:webHidden/>
          </w:rPr>
        </w:r>
      </w:ins>
      <w:r>
        <w:rPr>
          <w:webHidden/>
        </w:rPr>
        <w:fldChar w:fldCharType="separate"/>
      </w:r>
      <w:ins w:id="53" w:author="Verma, Shally" w:date="2015-04-27T17:23:00Z">
        <w:r>
          <w:rPr>
            <w:webHidden/>
          </w:rPr>
          <w:t>9</w:t>
        </w:r>
        <w:r>
          <w:rPr>
            <w:webHidden/>
          </w:rPr>
          <w:fldChar w:fldCharType="end"/>
        </w:r>
        <w:r w:rsidRPr="008B5A5A">
          <w:rPr>
            <w:rStyle w:val="Hyperlink"/>
          </w:rPr>
          <w:fldChar w:fldCharType="end"/>
        </w:r>
      </w:ins>
    </w:p>
    <w:p w:rsidR="00A45257" w:rsidRDefault="00A45257">
      <w:pPr>
        <w:pStyle w:val="TOC2"/>
        <w:rPr>
          <w:ins w:id="54" w:author="Verma, Shally" w:date="2015-04-27T17:23:00Z"/>
          <w:rFonts w:asciiTheme="minorHAnsi" w:eastAsiaTheme="minorEastAsia" w:hAnsiTheme="minorHAnsi" w:cstheme="minorBidi"/>
          <w:sz w:val="22"/>
          <w:szCs w:val="22"/>
          <w:lang w:val="en-IN" w:eastAsia="en-IN"/>
        </w:rPr>
      </w:pPr>
      <w:ins w:id="55" w:author="Verma, Shally" w:date="2015-04-27T17:23:00Z">
        <w:r w:rsidRPr="008B5A5A">
          <w:rPr>
            <w:rStyle w:val="Hyperlink"/>
          </w:rPr>
          <w:fldChar w:fldCharType="begin"/>
        </w:r>
        <w:r w:rsidRPr="008B5A5A">
          <w:rPr>
            <w:rStyle w:val="Hyperlink"/>
          </w:rPr>
          <w:instrText xml:space="preserve"> </w:instrText>
        </w:r>
        <w:r>
          <w:instrText>HYPERLINK \l "_Toc417918781"</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3.6</w:t>
        </w:r>
        <w:r>
          <w:rPr>
            <w:rFonts w:asciiTheme="minorHAnsi" w:eastAsiaTheme="minorEastAsia" w:hAnsiTheme="minorHAnsi" w:cstheme="minorBidi"/>
            <w:sz w:val="22"/>
            <w:szCs w:val="22"/>
            <w:lang w:val="en-IN" w:eastAsia="en-IN"/>
          </w:rPr>
          <w:tab/>
        </w:r>
        <w:r w:rsidRPr="008B5A5A">
          <w:rPr>
            <w:rStyle w:val="Hyperlink"/>
          </w:rPr>
          <w:t>SSL_STATUS SSL_unlock(SSL_LOCK_HANDLE lock_id)</w:t>
        </w:r>
        <w:r>
          <w:rPr>
            <w:webHidden/>
          </w:rPr>
          <w:tab/>
        </w:r>
        <w:r>
          <w:rPr>
            <w:webHidden/>
          </w:rPr>
          <w:fldChar w:fldCharType="begin"/>
        </w:r>
        <w:r>
          <w:rPr>
            <w:webHidden/>
          </w:rPr>
          <w:instrText xml:space="preserve"> PAGEREF _Toc417918781 \h </w:instrText>
        </w:r>
        <w:r>
          <w:rPr>
            <w:webHidden/>
          </w:rPr>
        </w:r>
      </w:ins>
      <w:r>
        <w:rPr>
          <w:webHidden/>
        </w:rPr>
        <w:fldChar w:fldCharType="separate"/>
      </w:r>
      <w:ins w:id="56" w:author="Verma, Shally" w:date="2015-04-27T17:23:00Z">
        <w:r>
          <w:rPr>
            <w:webHidden/>
          </w:rPr>
          <w:t>9</w:t>
        </w:r>
        <w:r>
          <w:rPr>
            <w:webHidden/>
          </w:rPr>
          <w:fldChar w:fldCharType="end"/>
        </w:r>
        <w:r w:rsidRPr="008B5A5A">
          <w:rPr>
            <w:rStyle w:val="Hyperlink"/>
          </w:rPr>
          <w:fldChar w:fldCharType="end"/>
        </w:r>
      </w:ins>
    </w:p>
    <w:p w:rsidR="00A45257" w:rsidRDefault="00A45257">
      <w:pPr>
        <w:pStyle w:val="TOC2"/>
        <w:rPr>
          <w:ins w:id="57" w:author="Verma, Shally" w:date="2015-04-27T17:23:00Z"/>
          <w:rFonts w:asciiTheme="minorHAnsi" w:eastAsiaTheme="minorEastAsia" w:hAnsiTheme="minorHAnsi" w:cstheme="minorBidi"/>
          <w:sz w:val="22"/>
          <w:szCs w:val="22"/>
          <w:lang w:val="en-IN" w:eastAsia="en-IN"/>
        </w:rPr>
      </w:pPr>
      <w:ins w:id="58" w:author="Verma, Shally" w:date="2015-04-27T17:23:00Z">
        <w:r w:rsidRPr="008B5A5A">
          <w:rPr>
            <w:rStyle w:val="Hyperlink"/>
          </w:rPr>
          <w:fldChar w:fldCharType="begin"/>
        </w:r>
        <w:r w:rsidRPr="008B5A5A">
          <w:rPr>
            <w:rStyle w:val="Hyperlink"/>
          </w:rPr>
          <w:instrText xml:space="preserve"> </w:instrText>
        </w:r>
        <w:r>
          <w:instrText>HYPERLINK \l "_Toc417918782"</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3.7</w:t>
        </w:r>
        <w:r>
          <w:rPr>
            <w:rFonts w:asciiTheme="minorHAnsi" w:eastAsiaTheme="minorEastAsia" w:hAnsiTheme="minorHAnsi" w:cstheme="minorBidi"/>
            <w:sz w:val="22"/>
            <w:szCs w:val="22"/>
            <w:lang w:val="en-IN" w:eastAsia="en-IN"/>
          </w:rPr>
          <w:tab/>
        </w:r>
        <w:r w:rsidRPr="008B5A5A">
          <w:rPr>
            <w:rStyle w:val="Hyperlink"/>
          </w:rPr>
          <w:t>SSL_STATUS SSL_lock_get_id_by_name(const uint8_t *lock_name, SSL_LOCK_HANDLE *lock_id)</w:t>
        </w:r>
        <w:r>
          <w:rPr>
            <w:webHidden/>
          </w:rPr>
          <w:tab/>
        </w:r>
        <w:r>
          <w:rPr>
            <w:webHidden/>
          </w:rPr>
          <w:fldChar w:fldCharType="begin"/>
        </w:r>
        <w:r>
          <w:rPr>
            <w:webHidden/>
          </w:rPr>
          <w:instrText xml:space="preserve"> PAGEREF _Toc417918782 \h </w:instrText>
        </w:r>
        <w:r>
          <w:rPr>
            <w:webHidden/>
          </w:rPr>
        </w:r>
      </w:ins>
      <w:r>
        <w:rPr>
          <w:webHidden/>
        </w:rPr>
        <w:fldChar w:fldCharType="separate"/>
      </w:r>
      <w:ins w:id="59" w:author="Verma, Shally" w:date="2015-04-27T17:23:00Z">
        <w:r>
          <w:rPr>
            <w:webHidden/>
          </w:rPr>
          <w:t>10</w:t>
        </w:r>
        <w:r>
          <w:rPr>
            <w:webHidden/>
          </w:rPr>
          <w:fldChar w:fldCharType="end"/>
        </w:r>
        <w:r w:rsidRPr="008B5A5A">
          <w:rPr>
            <w:rStyle w:val="Hyperlink"/>
          </w:rPr>
          <w:fldChar w:fldCharType="end"/>
        </w:r>
      </w:ins>
    </w:p>
    <w:p w:rsidR="00A45257" w:rsidRDefault="00A45257">
      <w:pPr>
        <w:pStyle w:val="TOC2"/>
        <w:rPr>
          <w:ins w:id="60" w:author="Verma, Shally" w:date="2015-04-27T17:23:00Z"/>
          <w:rFonts w:asciiTheme="minorHAnsi" w:eastAsiaTheme="minorEastAsia" w:hAnsiTheme="minorHAnsi" w:cstheme="minorBidi"/>
          <w:sz w:val="22"/>
          <w:szCs w:val="22"/>
          <w:lang w:val="en-IN" w:eastAsia="en-IN"/>
        </w:rPr>
      </w:pPr>
      <w:ins w:id="61" w:author="Verma, Shally" w:date="2015-04-27T17:23:00Z">
        <w:r w:rsidRPr="008B5A5A">
          <w:rPr>
            <w:rStyle w:val="Hyperlink"/>
          </w:rPr>
          <w:fldChar w:fldCharType="begin"/>
        </w:r>
        <w:r w:rsidRPr="008B5A5A">
          <w:rPr>
            <w:rStyle w:val="Hyperlink"/>
          </w:rPr>
          <w:instrText xml:space="preserve"> </w:instrText>
        </w:r>
        <w:r>
          <w:instrText>HYPERLINK \l "_Toc417918783"</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3.8</w:t>
        </w:r>
        <w:r>
          <w:rPr>
            <w:rFonts w:asciiTheme="minorHAnsi" w:eastAsiaTheme="minorEastAsia" w:hAnsiTheme="minorHAnsi" w:cstheme="minorBidi"/>
            <w:sz w:val="22"/>
            <w:szCs w:val="22"/>
            <w:lang w:val="en-IN" w:eastAsia="en-IN"/>
          </w:rPr>
          <w:tab/>
        </w:r>
        <w:r w:rsidRPr="008B5A5A">
          <w:rPr>
            <w:rStyle w:val="Hyperlink"/>
          </w:rPr>
          <w:t>SSL_STATUS SSL_print_set_lvl(SSL_DBG_LVL level);</w:t>
        </w:r>
        <w:r>
          <w:rPr>
            <w:webHidden/>
          </w:rPr>
          <w:tab/>
        </w:r>
        <w:r>
          <w:rPr>
            <w:webHidden/>
          </w:rPr>
          <w:fldChar w:fldCharType="begin"/>
        </w:r>
        <w:r>
          <w:rPr>
            <w:webHidden/>
          </w:rPr>
          <w:instrText xml:space="preserve"> PAGEREF _Toc417918783 \h </w:instrText>
        </w:r>
        <w:r>
          <w:rPr>
            <w:webHidden/>
          </w:rPr>
        </w:r>
      </w:ins>
      <w:r>
        <w:rPr>
          <w:webHidden/>
        </w:rPr>
        <w:fldChar w:fldCharType="separate"/>
      </w:r>
      <w:ins w:id="62" w:author="Verma, Shally" w:date="2015-04-27T17:23:00Z">
        <w:r>
          <w:rPr>
            <w:webHidden/>
          </w:rPr>
          <w:t>10</w:t>
        </w:r>
        <w:r>
          <w:rPr>
            <w:webHidden/>
          </w:rPr>
          <w:fldChar w:fldCharType="end"/>
        </w:r>
        <w:r w:rsidRPr="008B5A5A">
          <w:rPr>
            <w:rStyle w:val="Hyperlink"/>
          </w:rPr>
          <w:fldChar w:fldCharType="end"/>
        </w:r>
      </w:ins>
    </w:p>
    <w:p w:rsidR="00A45257" w:rsidRDefault="00A45257">
      <w:pPr>
        <w:pStyle w:val="TOC2"/>
        <w:rPr>
          <w:ins w:id="63" w:author="Verma, Shally" w:date="2015-04-27T17:23:00Z"/>
          <w:rFonts w:asciiTheme="minorHAnsi" w:eastAsiaTheme="minorEastAsia" w:hAnsiTheme="minorHAnsi" w:cstheme="minorBidi"/>
          <w:sz w:val="22"/>
          <w:szCs w:val="22"/>
          <w:lang w:val="en-IN" w:eastAsia="en-IN"/>
        </w:rPr>
      </w:pPr>
      <w:ins w:id="64" w:author="Verma, Shally" w:date="2015-04-27T17:23:00Z">
        <w:r w:rsidRPr="008B5A5A">
          <w:rPr>
            <w:rStyle w:val="Hyperlink"/>
          </w:rPr>
          <w:fldChar w:fldCharType="begin"/>
        </w:r>
        <w:r w:rsidRPr="008B5A5A">
          <w:rPr>
            <w:rStyle w:val="Hyperlink"/>
          </w:rPr>
          <w:instrText xml:space="preserve"> </w:instrText>
        </w:r>
        <w:r>
          <w:instrText>HYPERLINK \l "_Toc417918784"</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3.9</w:t>
        </w:r>
        <w:r>
          <w:rPr>
            <w:rFonts w:asciiTheme="minorHAnsi" w:eastAsiaTheme="minorEastAsia" w:hAnsiTheme="minorHAnsi" w:cstheme="minorBidi"/>
            <w:sz w:val="22"/>
            <w:szCs w:val="22"/>
            <w:lang w:val="en-IN" w:eastAsia="en-IN"/>
          </w:rPr>
          <w:tab/>
        </w:r>
        <w:r w:rsidRPr="008B5A5A">
          <w:rPr>
            <w:rStyle w:val="Hyperlink"/>
          </w:rPr>
          <w:t>void SSL_print(SSL_DBG_LVL level, char *msg,…);</w:t>
        </w:r>
        <w:r>
          <w:rPr>
            <w:webHidden/>
          </w:rPr>
          <w:tab/>
        </w:r>
        <w:r>
          <w:rPr>
            <w:webHidden/>
          </w:rPr>
          <w:fldChar w:fldCharType="begin"/>
        </w:r>
        <w:r>
          <w:rPr>
            <w:webHidden/>
          </w:rPr>
          <w:instrText xml:space="preserve"> PAGEREF _Toc417918784 \h </w:instrText>
        </w:r>
        <w:r>
          <w:rPr>
            <w:webHidden/>
          </w:rPr>
        </w:r>
      </w:ins>
      <w:r>
        <w:rPr>
          <w:webHidden/>
        </w:rPr>
        <w:fldChar w:fldCharType="separate"/>
      </w:r>
      <w:ins w:id="65" w:author="Verma, Shally" w:date="2015-04-27T17:23:00Z">
        <w:r>
          <w:rPr>
            <w:webHidden/>
          </w:rPr>
          <w:t>11</w:t>
        </w:r>
        <w:r>
          <w:rPr>
            <w:webHidden/>
          </w:rPr>
          <w:fldChar w:fldCharType="end"/>
        </w:r>
        <w:r w:rsidRPr="008B5A5A">
          <w:rPr>
            <w:rStyle w:val="Hyperlink"/>
          </w:rPr>
          <w:fldChar w:fldCharType="end"/>
        </w:r>
      </w:ins>
    </w:p>
    <w:p w:rsidR="00A45257" w:rsidRDefault="00A45257">
      <w:pPr>
        <w:pStyle w:val="TOC2"/>
        <w:rPr>
          <w:ins w:id="66" w:author="Verma, Shally" w:date="2015-04-27T17:23:00Z"/>
          <w:rFonts w:asciiTheme="minorHAnsi" w:eastAsiaTheme="minorEastAsia" w:hAnsiTheme="minorHAnsi" w:cstheme="minorBidi"/>
          <w:sz w:val="22"/>
          <w:szCs w:val="22"/>
          <w:lang w:val="en-IN" w:eastAsia="en-IN"/>
        </w:rPr>
      </w:pPr>
      <w:ins w:id="67" w:author="Verma, Shally" w:date="2015-04-27T17:23:00Z">
        <w:r w:rsidRPr="008B5A5A">
          <w:rPr>
            <w:rStyle w:val="Hyperlink"/>
          </w:rPr>
          <w:fldChar w:fldCharType="begin"/>
        </w:r>
        <w:r w:rsidRPr="008B5A5A">
          <w:rPr>
            <w:rStyle w:val="Hyperlink"/>
          </w:rPr>
          <w:instrText xml:space="preserve"> </w:instrText>
        </w:r>
        <w:r>
          <w:instrText>HYPERLINK \l "_Toc417918785"</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3.10</w:t>
        </w:r>
        <w:r>
          <w:rPr>
            <w:rFonts w:asciiTheme="minorHAnsi" w:eastAsiaTheme="minorEastAsia" w:hAnsiTheme="minorHAnsi" w:cstheme="minorBidi"/>
            <w:sz w:val="22"/>
            <w:szCs w:val="22"/>
            <w:lang w:val="en-IN" w:eastAsia="en-IN"/>
          </w:rPr>
          <w:tab/>
        </w:r>
        <w:r w:rsidRPr="008B5A5A">
          <w:rPr>
            <w:rStyle w:val="Hyperlink"/>
          </w:rPr>
          <w:t>SSL_STATUS SSL_memset(void *dst, int32_t val,size_t size)</w:t>
        </w:r>
        <w:r>
          <w:rPr>
            <w:webHidden/>
          </w:rPr>
          <w:tab/>
        </w:r>
        <w:r>
          <w:rPr>
            <w:webHidden/>
          </w:rPr>
          <w:fldChar w:fldCharType="begin"/>
        </w:r>
        <w:r>
          <w:rPr>
            <w:webHidden/>
          </w:rPr>
          <w:instrText xml:space="preserve"> PAGEREF _Toc417918785 \h </w:instrText>
        </w:r>
        <w:r>
          <w:rPr>
            <w:webHidden/>
          </w:rPr>
        </w:r>
      </w:ins>
      <w:r>
        <w:rPr>
          <w:webHidden/>
        </w:rPr>
        <w:fldChar w:fldCharType="separate"/>
      </w:r>
      <w:ins w:id="68" w:author="Verma, Shally" w:date="2015-04-27T17:23:00Z">
        <w:r>
          <w:rPr>
            <w:webHidden/>
          </w:rPr>
          <w:t>11</w:t>
        </w:r>
        <w:r>
          <w:rPr>
            <w:webHidden/>
          </w:rPr>
          <w:fldChar w:fldCharType="end"/>
        </w:r>
        <w:r w:rsidRPr="008B5A5A">
          <w:rPr>
            <w:rStyle w:val="Hyperlink"/>
          </w:rPr>
          <w:fldChar w:fldCharType="end"/>
        </w:r>
      </w:ins>
    </w:p>
    <w:p w:rsidR="00A45257" w:rsidRDefault="00A45257">
      <w:pPr>
        <w:pStyle w:val="TOC2"/>
        <w:rPr>
          <w:ins w:id="69" w:author="Verma, Shally" w:date="2015-04-27T17:23:00Z"/>
          <w:rFonts w:asciiTheme="minorHAnsi" w:eastAsiaTheme="minorEastAsia" w:hAnsiTheme="minorHAnsi" w:cstheme="minorBidi"/>
          <w:sz w:val="22"/>
          <w:szCs w:val="22"/>
          <w:lang w:val="en-IN" w:eastAsia="en-IN"/>
        </w:rPr>
      </w:pPr>
      <w:ins w:id="70" w:author="Verma, Shally" w:date="2015-04-27T17:23:00Z">
        <w:r w:rsidRPr="008B5A5A">
          <w:rPr>
            <w:rStyle w:val="Hyperlink"/>
          </w:rPr>
          <w:fldChar w:fldCharType="begin"/>
        </w:r>
        <w:r w:rsidRPr="008B5A5A">
          <w:rPr>
            <w:rStyle w:val="Hyperlink"/>
          </w:rPr>
          <w:instrText xml:space="preserve"> </w:instrText>
        </w:r>
        <w:r>
          <w:instrText>HYPERLINK \l "_Toc417918786"</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3.11</w:t>
        </w:r>
        <w:r>
          <w:rPr>
            <w:rFonts w:asciiTheme="minorHAnsi" w:eastAsiaTheme="minorEastAsia" w:hAnsiTheme="minorHAnsi" w:cstheme="minorBidi"/>
            <w:sz w:val="22"/>
            <w:szCs w:val="22"/>
            <w:lang w:val="en-IN" w:eastAsia="en-IN"/>
          </w:rPr>
          <w:tab/>
        </w:r>
        <w:r w:rsidRPr="008B5A5A">
          <w:rPr>
            <w:rStyle w:val="Hyperlink"/>
          </w:rPr>
          <w:t>SSL_STATUS SSL_memcpy(void *dst, void *src, size_t size)</w:t>
        </w:r>
        <w:r>
          <w:rPr>
            <w:webHidden/>
          </w:rPr>
          <w:tab/>
        </w:r>
        <w:r>
          <w:rPr>
            <w:webHidden/>
          </w:rPr>
          <w:fldChar w:fldCharType="begin"/>
        </w:r>
        <w:r>
          <w:rPr>
            <w:webHidden/>
          </w:rPr>
          <w:instrText xml:space="preserve"> PAGEREF _Toc417918786 \h </w:instrText>
        </w:r>
        <w:r>
          <w:rPr>
            <w:webHidden/>
          </w:rPr>
        </w:r>
      </w:ins>
      <w:r>
        <w:rPr>
          <w:webHidden/>
        </w:rPr>
        <w:fldChar w:fldCharType="separate"/>
      </w:r>
      <w:ins w:id="71" w:author="Verma, Shally" w:date="2015-04-27T17:23:00Z">
        <w:r>
          <w:rPr>
            <w:webHidden/>
          </w:rPr>
          <w:t>11</w:t>
        </w:r>
        <w:r>
          <w:rPr>
            <w:webHidden/>
          </w:rPr>
          <w:fldChar w:fldCharType="end"/>
        </w:r>
        <w:r w:rsidRPr="008B5A5A">
          <w:rPr>
            <w:rStyle w:val="Hyperlink"/>
          </w:rPr>
          <w:fldChar w:fldCharType="end"/>
        </w:r>
      </w:ins>
    </w:p>
    <w:p w:rsidR="00A45257" w:rsidRDefault="00A45257">
      <w:pPr>
        <w:pStyle w:val="TOC2"/>
        <w:rPr>
          <w:ins w:id="72" w:author="Verma, Shally" w:date="2015-04-27T17:23:00Z"/>
          <w:rFonts w:asciiTheme="minorHAnsi" w:eastAsiaTheme="minorEastAsia" w:hAnsiTheme="minorHAnsi" w:cstheme="minorBidi"/>
          <w:sz w:val="22"/>
          <w:szCs w:val="22"/>
          <w:lang w:val="en-IN" w:eastAsia="en-IN"/>
        </w:rPr>
      </w:pPr>
      <w:ins w:id="73" w:author="Verma, Shally" w:date="2015-04-27T17:23:00Z">
        <w:r w:rsidRPr="008B5A5A">
          <w:rPr>
            <w:rStyle w:val="Hyperlink"/>
          </w:rPr>
          <w:fldChar w:fldCharType="begin"/>
        </w:r>
        <w:r w:rsidRPr="008B5A5A">
          <w:rPr>
            <w:rStyle w:val="Hyperlink"/>
          </w:rPr>
          <w:instrText xml:space="preserve"> </w:instrText>
        </w:r>
        <w:r>
          <w:instrText>HYPERLINK \l "_Toc417918787"</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3.12</w:t>
        </w:r>
        <w:r>
          <w:rPr>
            <w:rFonts w:asciiTheme="minorHAnsi" w:eastAsiaTheme="minorEastAsia" w:hAnsiTheme="minorHAnsi" w:cstheme="minorBidi"/>
            <w:sz w:val="22"/>
            <w:szCs w:val="22"/>
            <w:lang w:val="en-IN" w:eastAsia="en-IN"/>
          </w:rPr>
          <w:tab/>
        </w:r>
        <w:r w:rsidRPr="008B5A5A">
          <w:rPr>
            <w:rStyle w:val="Hyperlink"/>
          </w:rPr>
          <w:t>SSL_STATUS SSL_port_open(SSL_PORT_HANDLE *handle, void *devcfg)</w:t>
        </w:r>
        <w:r>
          <w:rPr>
            <w:webHidden/>
          </w:rPr>
          <w:tab/>
        </w:r>
        <w:r>
          <w:rPr>
            <w:webHidden/>
          </w:rPr>
          <w:fldChar w:fldCharType="begin"/>
        </w:r>
        <w:r>
          <w:rPr>
            <w:webHidden/>
          </w:rPr>
          <w:instrText xml:space="preserve"> PAGEREF _Toc417918787 \h </w:instrText>
        </w:r>
        <w:r>
          <w:rPr>
            <w:webHidden/>
          </w:rPr>
        </w:r>
      </w:ins>
      <w:r>
        <w:rPr>
          <w:webHidden/>
        </w:rPr>
        <w:fldChar w:fldCharType="separate"/>
      </w:r>
      <w:ins w:id="74" w:author="Verma, Shally" w:date="2015-04-27T17:23:00Z">
        <w:r>
          <w:rPr>
            <w:webHidden/>
          </w:rPr>
          <w:t>12</w:t>
        </w:r>
        <w:r>
          <w:rPr>
            <w:webHidden/>
          </w:rPr>
          <w:fldChar w:fldCharType="end"/>
        </w:r>
        <w:r w:rsidRPr="008B5A5A">
          <w:rPr>
            <w:rStyle w:val="Hyperlink"/>
          </w:rPr>
          <w:fldChar w:fldCharType="end"/>
        </w:r>
      </w:ins>
    </w:p>
    <w:p w:rsidR="00A45257" w:rsidRDefault="00A45257">
      <w:pPr>
        <w:pStyle w:val="TOC2"/>
        <w:rPr>
          <w:ins w:id="75" w:author="Verma, Shally" w:date="2015-04-27T17:23:00Z"/>
          <w:rFonts w:asciiTheme="minorHAnsi" w:eastAsiaTheme="minorEastAsia" w:hAnsiTheme="minorHAnsi" w:cstheme="minorBidi"/>
          <w:sz w:val="22"/>
          <w:szCs w:val="22"/>
          <w:lang w:val="en-IN" w:eastAsia="en-IN"/>
        </w:rPr>
      </w:pPr>
      <w:ins w:id="76" w:author="Verma, Shally" w:date="2015-04-27T17:23:00Z">
        <w:r w:rsidRPr="008B5A5A">
          <w:rPr>
            <w:rStyle w:val="Hyperlink"/>
          </w:rPr>
          <w:fldChar w:fldCharType="begin"/>
        </w:r>
        <w:r w:rsidRPr="008B5A5A">
          <w:rPr>
            <w:rStyle w:val="Hyperlink"/>
          </w:rPr>
          <w:instrText xml:space="preserve"> </w:instrText>
        </w:r>
        <w:r>
          <w:instrText>HYPERLINK \l "_Toc417918788"</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lang w:val="en-GB" w:eastAsia="de-DE"/>
          </w:rPr>
          <w:t>3.13</w:t>
        </w:r>
        <w:r>
          <w:rPr>
            <w:rFonts w:asciiTheme="minorHAnsi" w:eastAsiaTheme="minorEastAsia" w:hAnsiTheme="minorHAnsi" w:cstheme="minorBidi"/>
            <w:sz w:val="22"/>
            <w:szCs w:val="22"/>
            <w:lang w:val="en-IN" w:eastAsia="en-IN"/>
          </w:rPr>
          <w:tab/>
        </w:r>
        <w:r w:rsidRPr="008B5A5A">
          <w:rPr>
            <w:rStyle w:val="Hyperlink"/>
            <w:lang w:val="en-GB" w:eastAsia="de-DE"/>
          </w:rPr>
          <w:t>SSL_STATUS SSL_port_close(SSL_PORT_HANDLE handle)</w:t>
        </w:r>
        <w:r>
          <w:rPr>
            <w:webHidden/>
          </w:rPr>
          <w:tab/>
        </w:r>
        <w:r>
          <w:rPr>
            <w:webHidden/>
          </w:rPr>
          <w:fldChar w:fldCharType="begin"/>
        </w:r>
        <w:r>
          <w:rPr>
            <w:webHidden/>
          </w:rPr>
          <w:instrText xml:space="preserve"> PAGEREF _Toc417918788 \h </w:instrText>
        </w:r>
        <w:r>
          <w:rPr>
            <w:webHidden/>
          </w:rPr>
        </w:r>
      </w:ins>
      <w:r>
        <w:rPr>
          <w:webHidden/>
        </w:rPr>
        <w:fldChar w:fldCharType="separate"/>
      </w:r>
      <w:ins w:id="77" w:author="Verma, Shally" w:date="2015-04-27T17:23:00Z">
        <w:r>
          <w:rPr>
            <w:webHidden/>
          </w:rPr>
          <w:t>13</w:t>
        </w:r>
        <w:r>
          <w:rPr>
            <w:webHidden/>
          </w:rPr>
          <w:fldChar w:fldCharType="end"/>
        </w:r>
        <w:r w:rsidRPr="008B5A5A">
          <w:rPr>
            <w:rStyle w:val="Hyperlink"/>
          </w:rPr>
          <w:fldChar w:fldCharType="end"/>
        </w:r>
      </w:ins>
    </w:p>
    <w:p w:rsidR="00A45257" w:rsidRDefault="00A45257">
      <w:pPr>
        <w:pStyle w:val="TOC2"/>
        <w:rPr>
          <w:ins w:id="78" w:author="Verma, Shally" w:date="2015-04-27T17:23:00Z"/>
          <w:rFonts w:asciiTheme="minorHAnsi" w:eastAsiaTheme="minorEastAsia" w:hAnsiTheme="minorHAnsi" w:cstheme="minorBidi"/>
          <w:sz w:val="22"/>
          <w:szCs w:val="22"/>
          <w:lang w:val="en-IN" w:eastAsia="en-IN"/>
        </w:rPr>
      </w:pPr>
      <w:ins w:id="79" w:author="Verma, Shally" w:date="2015-04-27T17:23:00Z">
        <w:r w:rsidRPr="008B5A5A">
          <w:rPr>
            <w:rStyle w:val="Hyperlink"/>
          </w:rPr>
          <w:fldChar w:fldCharType="begin"/>
        </w:r>
        <w:r w:rsidRPr="008B5A5A">
          <w:rPr>
            <w:rStyle w:val="Hyperlink"/>
          </w:rPr>
          <w:instrText xml:space="preserve"> </w:instrText>
        </w:r>
        <w:r>
          <w:instrText>HYPERLINK \l "_Toc417918789"</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3.14</w:t>
        </w:r>
        <w:r>
          <w:rPr>
            <w:rFonts w:asciiTheme="minorHAnsi" w:eastAsiaTheme="minorEastAsia" w:hAnsiTheme="minorHAnsi" w:cstheme="minorBidi"/>
            <w:sz w:val="22"/>
            <w:szCs w:val="22"/>
            <w:lang w:val="en-IN" w:eastAsia="en-IN"/>
          </w:rPr>
          <w:tab/>
        </w:r>
        <w:r w:rsidRPr="008B5A5A">
          <w:rPr>
            <w:rStyle w:val="Hyperlink"/>
          </w:rPr>
          <w:t>SSL_STATUS SSL_port_read(SSL_PORT_HANDLE handle, void *dst, uint32_t *n)</w:t>
        </w:r>
        <w:r>
          <w:rPr>
            <w:webHidden/>
          </w:rPr>
          <w:tab/>
        </w:r>
        <w:r>
          <w:rPr>
            <w:webHidden/>
          </w:rPr>
          <w:fldChar w:fldCharType="begin"/>
        </w:r>
        <w:r>
          <w:rPr>
            <w:webHidden/>
          </w:rPr>
          <w:instrText xml:space="preserve"> PAGEREF _Toc417918789 \h </w:instrText>
        </w:r>
        <w:r>
          <w:rPr>
            <w:webHidden/>
          </w:rPr>
        </w:r>
      </w:ins>
      <w:r>
        <w:rPr>
          <w:webHidden/>
        </w:rPr>
        <w:fldChar w:fldCharType="separate"/>
      </w:r>
      <w:ins w:id="80" w:author="Verma, Shally" w:date="2015-04-27T17:23:00Z">
        <w:r>
          <w:rPr>
            <w:webHidden/>
          </w:rPr>
          <w:t>13</w:t>
        </w:r>
        <w:r>
          <w:rPr>
            <w:webHidden/>
          </w:rPr>
          <w:fldChar w:fldCharType="end"/>
        </w:r>
        <w:r w:rsidRPr="008B5A5A">
          <w:rPr>
            <w:rStyle w:val="Hyperlink"/>
          </w:rPr>
          <w:fldChar w:fldCharType="end"/>
        </w:r>
      </w:ins>
    </w:p>
    <w:p w:rsidR="00A45257" w:rsidRDefault="00A45257">
      <w:pPr>
        <w:pStyle w:val="TOC2"/>
        <w:rPr>
          <w:ins w:id="81" w:author="Verma, Shally" w:date="2015-04-27T17:23:00Z"/>
          <w:rFonts w:asciiTheme="minorHAnsi" w:eastAsiaTheme="minorEastAsia" w:hAnsiTheme="minorHAnsi" w:cstheme="minorBidi"/>
          <w:sz w:val="22"/>
          <w:szCs w:val="22"/>
          <w:lang w:val="en-IN" w:eastAsia="en-IN"/>
        </w:rPr>
      </w:pPr>
      <w:ins w:id="82" w:author="Verma, Shally" w:date="2015-04-27T17:23:00Z">
        <w:r w:rsidRPr="008B5A5A">
          <w:rPr>
            <w:rStyle w:val="Hyperlink"/>
          </w:rPr>
          <w:fldChar w:fldCharType="begin"/>
        </w:r>
        <w:r w:rsidRPr="008B5A5A">
          <w:rPr>
            <w:rStyle w:val="Hyperlink"/>
          </w:rPr>
          <w:instrText xml:space="preserve"> </w:instrText>
        </w:r>
        <w:r>
          <w:instrText>HYPERLINK \l "_Toc417918790"</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3.15</w:t>
        </w:r>
        <w:r>
          <w:rPr>
            <w:rFonts w:asciiTheme="minorHAnsi" w:eastAsiaTheme="minorEastAsia" w:hAnsiTheme="minorHAnsi" w:cstheme="minorBidi"/>
            <w:sz w:val="22"/>
            <w:szCs w:val="22"/>
            <w:lang w:val="en-IN" w:eastAsia="en-IN"/>
          </w:rPr>
          <w:tab/>
        </w:r>
        <w:r w:rsidRPr="008B5A5A">
          <w:rPr>
            <w:rStyle w:val="Hyperlink"/>
          </w:rPr>
          <w:t>SSL_STATUS SSL_port_write(SSL_PORT_HANDLE handle, void *src, uint32_t *n)</w:t>
        </w:r>
        <w:r>
          <w:rPr>
            <w:webHidden/>
          </w:rPr>
          <w:tab/>
        </w:r>
        <w:r>
          <w:rPr>
            <w:webHidden/>
          </w:rPr>
          <w:fldChar w:fldCharType="begin"/>
        </w:r>
        <w:r>
          <w:rPr>
            <w:webHidden/>
          </w:rPr>
          <w:instrText xml:space="preserve"> PAGEREF _Toc417918790 \h </w:instrText>
        </w:r>
        <w:r>
          <w:rPr>
            <w:webHidden/>
          </w:rPr>
        </w:r>
      </w:ins>
      <w:r>
        <w:rPr>
          <w:webHidden/>
        </w:rPr>
        <w:fldChar w:fldCharType="separate"/>
      </w:r>
      <w:ins w:id="83" w:author="Verma, Shally" w:date="2015-04-27T17:23:00Z">
        <w:r>
          <w:rPr>
            <w:webHidden/>
          </w:rPr>
          <w:t>14</w:t>
        </w:r>
        <w:r>
          <w:rPr>
            <w:webHidden/>
          </w:rPr>
          <w:fldChar w:fldCharType="end"/>
        </w:r>
        <w:r w:rsidRPr="008B5A5A">
          <w:rPr>
            <w:rStyle w:val="Hyperlink"/>
          </w:rPr>
          <w:fldChar w:fldCharType="end"/>
        </w:r>
      </w:ins>
    </w:p>
    <w:p w:rsidR="00A45257" w:rsidRDefault="00A45257">
      <w:pPr>
        <w:pStyle w:val="TOC2"/>
        <w:rPr>
          <w:ins w:id="84" w:author="Verma, Shally" w:date="2015-04-27T17:23:00Z"/>
          <w:rFonts w:asciiTheme="minorHAnsi" w:eastAsiaTheme="minorEastAsia" w:hAnsiTheme="minorHAnsi" w:cstheme="minorBidi"/>
          <w:sz w:val="22"/>
          <w:szCs w:val="22"/>
          <w:lang w:val="en-IN" w:eastAsia="en-IN"/>
        </w:rPr>
      </w:pPr>
      <w:ins w:id="85" w:author="Verma, Shally" w:date="2015-04-27T17:23:00Z">
        <w:r w:rsidRPr="008B5A5A">
          <w:rPr>
            <w:rStyle w:val="Hyperlink"/>
          </w:rPr>
          <w:fldChar w:fldCharType="begin"/>
        </w:r>
        <w:r w:rsidRPr="008B5A5A">
          <w:rPr>
            <w:rStyle w:val="Hyperlink"/>
          </w:rPr>
          <w:instrText xml:space="preserve"> </w:instrText>
        </w:r>
        <w:r>
          <w:instrText>HYPERLINK \l "_Toc417918791"</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3.16</w:t>
        </w:r>
        <w:r>
          <w:rPr>
            <w:rFonts w:asciiTheme="minorHAnsi" w:eastAsiaTheme="minorEastAsia" w:hAnsiTheme="minorHAnsi" w:cstheme="minorBidi"/>
            <w:sz w:val="22"/>
            <w:szCs w:val="22"/>
            <w:lang w:val="en-IN" w:eastAsia="en-IN"/>
          </w:rPr>
          <w:tab/>
        </w:r>
        <w:r w:rsidRPr="008B5A5A">
          <w:rPr>
            <w:rStyle w:val="Hyperlink"/>
          </w:rPr>
          <w:t>SSL_STATUS SSL_delay(u32 t)</w:t>
        </w:r>
        <w:r>
          <w:rPr>
            <w:webHidden/>
          </w:rPr>
          <w:tab/>
        </w:r>
        <w:r>
          <w:rPr>
            <w:webHidden/>
          </w:rPr>
          <w:fldChar w:fldCharType="begin"/>
        </w:r>
        <w:r>
          <w:rPr>
            <w:webHidden/>
          </w:rPr>
          <w:instrText xml:space="preserve"> PAGEREF _Toc417918791 \h </w:instrText>
        </w:r>
        <w:r>
          <w:rPr>
            <w:webHidden/>
          </w:rPr>
        </w:r>
      </w:ins>
      <w:r>
        <w:rPr>
          <w:webHidden/>
        </w:rPr>
        <w:fldChar w:fldCharType="separate"/>
      </w:r>
      <w:ins w:id="86" w:author="Verma, Shally" w:date="2015-04-27T17:23:00Z">
        <w:r>
          <w:rPr>
            <w:webHidden/>
          </w:rPr>
          <w:t>14</w:t>
        </w:r>
        <w:r>
          <w:rPr>
            <w:webHidden/>
          </w:rPr>
          <w:fldChar w:fldCharType="end"/>
        </w:r>
        <w:r w:rsidRPr="008B5A5A">
          <w:rPr>
            <w:rStyle w:val="Hyperlink"/>
          </w:rPr>
          <w:fldChar w:fldCharType="end"/>
        </w:r>
      </w:ins>
    </w:p>
    <w:p w:rsidR="00A45257" w:rsidRDefault="00A45257">
      <w:pPr>
        <w:pStyle w:val="TOC2"/>
        <w:rPr>
          <w:ins w:id="87" w:author="Verma, Shally" w:date="2015-04-27T17:23:00Z"/>
          <w:rFonts w:asciiTheme="minorHAnsi" w:eastAsiaTheme="minorEastAsia" w:hAnsiTheme="minorHAnsi" w:cstheme="minorBidi"/>
          <w:sz w:val="22"/>
          <w:szCs w:val="22"/>
          <w:lang w:val="en-IN" w:eastAsia="en-IN"/>
        </w:rPr>
      </w:pPr>
      <w:ins w:id="88" w:author="Verma, Shally" w:date="2015-04-27T17:23:00Z">
        <w:r w:rsidRPr="008B5A5A">
          <w:rPr>
            <w:rStyle w:val="Hyperlink"/>
          </w:rPr>
          <w:fldChar w:fldCharType="begin"/>
        </w:r>
        <w:r w:rsidRPr="008B5A5A">
          <w:rPr>
            <w:rStyle w:val="Hyperlink"/>
          </w:rPr>
          <w:instrText xml:space="preserve"> </w:instrText>
        </w:r>
        <w:r>
          <w:instrText>HYPERLINK \l "_Toc417918792"</w:instrText>
        </w:r>
        <w:r w:rsidRPr="008B5A5A">
          <w:rPr>
            <w:rStyle w:val="Hyperlink"/>
          </w:rPr>
          <w:instrText xml:space="preserve"> </w:instrText>
        </w:r>
        <w:r w:rsidRPr="008B5A5A">
          <w:rPr>
            <w:rStyle w:val="Hyperlink"/>
          </w:rPr>
        </w:r>
        <w:r w:rsidRPr="008B5A5A">
          <w:rPr>
            <w:rStyle w:val="Hyperlink"/>
          </w:rPr>
          <w:fldChar w:fldCharType="separate"/>
        </w:r>
        <w:r w:rsidRPr="008B5A5A">
          <w:rPr>
            <w:rStyle w:val="Hyperlink"/>
          </w:rPr>
          <w:t>3.17</w:t>
        </w:r>
        <w:r>
          <w:rPr>
            <w:rFonts w:asciiTheme="minorHAnsi" w:eastAsiaTheme="minorEastAsia" w:hAnsiTheme="minorHAnsi" w:cstheme="minorBidi"/>
            <w:sz w:val="22"/>
            <w:szCs w:val="22"/>
            <w:lang w:val="en-IN" w:eastAsia="en-IN"/>
          </w:rPr>
          <w:tab/>
        </w:r>
        <w:r w:rsidRPr="008B5A5A">
          <w:rPr>
            <w:rStyle w:val="Hyperlink"/>
          </w:rPr>
          <w:t>SSL_STATUS SSL_port_rw(SSL_PORT_HANDLE handle, SSL_PORT_ACCESS *port)</w:t>
        </w:r>
        <w:r>
          <w:rPr>
            <w:webHidden/>
          </w:rPr>
          <w:tab/>
        </w:r>
        <w:r>
          <w:rPr>
            <w:webHidden/>
          </w:rPr>
          <w:fldChar w:fldCharType="begin"/>
        </w:r>
        <w:r>
          <w:rPr>
            <w:webHidden/>
          </w:rPr>
          <w:instrText xml:space="preserve"> PAGEREF _Toc417918792 \h </w:instrText>
        </w:r>
        <w:r>
          <w:rPr>
            <w:webHidden/>
          </w:rPr>
        </w:r>
      </w:ins>
      <w:r>
        <w:rPr>
          <w:webHidden/>
        </w:rPr>
        <w:fldChar w:fldCharType="separate"/>
      </w:r>
      <w:ins w:id="89" w:author="Verma, Shally" w:date="2015-04-27T17:23:00Z">
        <w:r>
          <w:rPr>
            <w:webHidden/>
          </w:rPr>
          <w:t>14</w:t>
        </w:r>
        <w:r>
          <w:rPr>
            <w:webHidden/>
          </w:rPr>
          <w:fldChar w:fldCharType="end"/>
        </w:r>
        <w:r w:rsidRPr="008B5A5A">
          <w:rPr>
            <w:rStyle w:val="Hyperlink"/>
          </w:rPr>
          <w:fldChar w:fldCharType="end"/>
        </w:r>
      </w:ins>
    </w:p>
    <w:p w:rsidR="008B0D8C" w:rsidDel="00A45257" w:rsidRDefault="008B0D8C">
      <w:pPr>
        <w:pStyle w:val="TOC1"/>
        <w:rPr>
          <w:del w:id="90" w:author="Verma, Shally" w:date="2015-04-27T17:23:00Z"/>
          <w:rFonts w:asciiTheme="minorHAnsi" w:eastAsiaTheme="minorEastAsia" w:hAnsiTheme="minorHAnsi" w:cstheme="minorBidi"/>
          <w:b w:val="0"/>
          <w:sz w:val="22"/>
          <w:szCs w:val="22"/>
          <w:lang w:val="en-IN" w:eastAsia="en-IN"/>
        </w:rPr>
      </w:pPr>
      <w:del w:id="91" w:author="Verma, Shally" w:date="2015-04-27T17:23:00Z">
        <w:r w:rsidRPr="00A45257" w:rsidDel="00A45257">
          <w:rPr>
            <w:rPrChange w:id="92" w:author="Verma, Shally" w:date="2015-04-27T17:23:00Z">
              <w:rPr>
                <w:rStyle w:val="Hyperlink"/>
              </w:rPr>
            </w:rPrChange>
          </w:rPr>
          <w:delText>1</w:delText>
        </w:r>
        <w:r w:rsidDel="00A45257">
          <w:rPr>
            <w:rFonts w:asciiTheme="minorHAnsi" w:eastAsiaTheme="minorEastAsia" w:hAnsiTheme="minorHAnsi" w:cstheme="minorBidi"/>
            <w:b w:val="0"/>
            <w:sz w:val="22"/>
            <w:szCs w:val="22"/>
            <w:lang w:val="en-IN" w:eastAsia="en-IN"/>
          </w:rPr>
          <w:tab/>
        </w:r>
        <w:r w:rsidRPr="00A45257" w:rsidDel="00A45257">
          <w:rPr>
            <w:rPrChange w:id="93" w:author="Verma, Shally" w:date="2015-04-27T17:23:00Z">
              <w:rPr>
                <w:rStyle w:val="Hyperlink"/>
              </w:rPr>
            </w:rPrChange>
          </w:rPr>
          <w:delText>Introduction</w:delText>
        </w:r>
        <w:r w:rsidDel="00A45257">
          <w:rPr>
            <w:webHidden/>
          </w:rPr>
          <w:tab/>
          <w:delText>5</w:delText>
        </w:r>
      </w:del>
    </w:p>
    <w:p w:rsidR="008B0D8C" w:rsidDel="00A45257" w:rsidRDefault="008B0D8C">
      <w:pPr>
        <w:pStyle w:val="TOC2"/>
        <w:rPr>
          <w:del w:id="94" w:author="Verma, Shally" w:date="2015-04-27T17:23:00Z"/>
          <w:rFonts w:asciiTheme="minorHAnsi" w:eastAsiaTheme="minorEastAsia" w:hAnsiTheme="minorHAnsi" w:cstheme="minorBidi"/>
          <w:sz w:val="22"/>
          <w:szCs w:val="22"/>
          <w:lang w:val="en-IN" w:eastAsia="en-IN"/>
        </w:rPr>
      </w:pPr>
      <w:del w:id="95" w:author="Verma, Shally" w:date="2015-04-27T17:23:00Z">
        <w:r w:rsidRPr="00A45257" w:rsidDel="00A45257">
          <w:rPr>
            <w:rPrChange w:id="96" w:author="Verma, Shally" w:date="2015-04-27T17:23:00Z">
              <w:rPr>
                <w:rStyle w:val="Hyperlink"/>
              </w:rPr>
            </w:rPrChange>
          </w:rPr>
          <w:delText>1.1</w:delText>
        </w:r>
        <w:r w:rsidDel="00A45257">
          <w:rPr>
            <w:rFonts w:asciiTheme="minorHAnsi" w:eastAsiaTheme="minorEastAsia" w:hAnsiTheme="minorHAnsi" w:cstheme="minorBidi"/>
            <w:sz w:val="22"/>
            <w:szCs w:val="22"/>
            <w:lang w:val="en-IN" w:eastAsia="en-IN"/>
          </w:rPr>
          <w:tab/>
        </w:r>
        <w:r w:rsidRPr="00A45257" w:rsidDel="00A45257">
          <w:rPr>
            <w:rPrChange w:id="97" w:author="Verma, Shally" w:date="2015-04-27T17:23:00Z">
              <w:rPr>
                <w:rStyle w:val="Hyperlink"/>
              </w:rPr>
            </w:rPrChange>
          </w:rPr>
          <w:delText>Purpose of the Document</w:delText>
        </w:r>
        <w:r w:rsidDel="00A45257">
          <w:rPr>
            <w:webHidden/>
          </w:rPr>
          <w:tab/>
          <w:delText>5</w:delText>
        </w:r>
      </w:del>
    </w:p>
    <w:p w:rsidR="008B0D8C" w:rsidDel="00A45257" w:rsidRDefault="008B0D8C">
      <w:pPr>
        <w:pStyle w:val="TOC2"/>
        <w:rPr>
          <w:del w:id="98" w:author="Verma, Shally" w:date="2015-04-27T17:23:00Z"/>
          <w:rFonts w:asciiTheme="minorHAnsi" w:eastAsiaTheme="minorEastAsia" w:hAnsiTheme="minorHAnsi" w:cstheme="minorBidi"/>
          <w:sz w:val="22"/>
          <w:szCs w:val="22"/>
          <w:lang w:val="en-IN" w:eastAsia="en-IN"/>
        </w:rPr>
      </w:pPr>
      <w:del w:id="99" w:author="Verma, Shally" w:date="2015-04-27T17:23:00Z">
        <w:r w:rsidRPr="00A45257" w:rsidDel="00A45257">
          <w:rPr>
            <w:rPrChange w:id="100" w:author="Verma, Shally" w:date="2015-04-27T17:23:00Z">
              <w:rPr>
                <w:rStyle w:val="Hyperlink"/>
              </w:rPr>
            </w:rPrChange>
          </w:rPr>
          <w:delText>1.1</w:delText>
        </w:r>
        <w:r w:rsidDel="00A45257">
          <w:rPr>
            <w:rFonts w:asciiTheme="minorHAnsi" w:eastAsiaTheme="minorEastAsia" w:hAnsiTheme="minorHAnsi" w:cstheme="minorBidi"/>
            <w:sz w:val="22"/>
            <w:szCs w:val="22"/>
            <w:lang w:val="en-IN" w:eastAsia="en-IN"/>
          </w:rPr>
          <w:tab/>
        </w:r>
        <w:r w:rsidRPr="00A45257" w:rsidDel="00A45257">
          <w:rPr>
            <w:rPrChange w:id="101" w:author="Verma, Shally" w:date="2015-04-27T17:23:00Z">
              <w:rPr>
                <w:rStyle w:val="Hyperlink"/>
              </w:rPr>
            </w:rPrChange>
          </w:rPr>
          <w:delText>Scope</w:delText>
        </w:r>
        <w:r w:rsidDel="00A45257">
          <w:rPr>
            <w:webHidden/>
          </w:rPr>
          <w:tab/>
          <w:delText>5</w:delText>
        </w:r>
      </w:del>
    </w:p>
    <w:p w:rsidR="008B0D8C" w:rsidDel="00A45257" w:rsidRDefault="008B0D8C">
      <w:pPr>
        <w:pStyle w:val="TOC2"/>
        <w:rPr>
          <w:del w:id="102" w:author="Verma, Shally" w:date="2015-04-27T17:23:00Z"/>
          <w:rFonts w:asciiTheme="minorHAnsi" w:eastAsiaTheme="minorEastAsia" w:hAnsiTheme="minorHAnsi" w:cstheme="minorBidi"/>
          <w:sz w:val="22"/>
          <w:szCs w:val="22"/>
          <w:lang w:val="en-IN" w:eastAsia="en-IN"/>
        </w:rPr>
      </w:pPr>
      <w:del w:id="103" w:author="Verma, Shally" w:date="2015-04-27T17:23:00Z">
        <w:r w:rsidRPr="00A45257" w:rsidDel="00A45257">
          <w:rPr>
            <w:rPrChange w:id="104" w:author="Verma, Shally" w:date="2015-04-27T17:23:00Z">
              <w:rPr>
                <w:rStyle w:val="Hyperlink"/>
              </w:rPr>
            </w:rPrChange>
          </w:rPr>
          <w:delText>1.2</w:delText>
        </w:r>
        <w:r w:rsidDel="00A45257">
          <w:rPr>
            <w:rFonts w:asciiTheme="minorHAnsi" w:eastAsiaTheme="minorEastAsia" w:hAnsiTheme="minorHAnsi" w:cstheme="minorBidi"/>
            <w:sz w:val="22"/>
            <w:szCs w:val="22"/>
            <w:lang w:val="en-IN" w:eastAsia="en-IN"/>
          </w:rPr>
          <w:tab/>
        </w:r>
        <w:r w:rsidRPr="00A45257" w:rsidDel="00A45257">
          <w:rPr>
            <w:rPrChange w:id="105" w:author="Verma, Shally" w:date="2015-04-27T17:23:00Z">
              <w:rPr>
                <w:rStyle w:val="Hyperlink"/>
              </w:rPr>
            </w:rPrChange>
          </w:rPr>
          <w:delText>Abbreviations</w:delText>
        </w:r>
        <w:r w:rsidDel="00A45257">
          <w:rPr>
            <w:webHidden/>
          </w:rPr>
          <w:tab/>
          <w:delText>5</w:delText>
        </w:r>
      </w:del>
    </w:p>
    <w:p w:rsidR="008B0D8C" w:rsidDel="00A45257" w:rsidRDefault="008B0D8C">
      <w:pPr>
        <w:pStyle w:val="TOC2"/>
        <w:rPr>
          <w:del w:id="106" w:author="Verma, Shally" w:date="2015-04-27T17:23:00Z"/>
          <w:rFonts w:asciiTheme="minorHAnsi" w:eastAsiaTheme="minorEastAsia" w:hAnsiTheme="minorHAnsi" w:cstheme="minorBidi"/>
          <w:sz w:val="22"/>
          <w:szCs w:val="22"/>
          <w:lang w:val="en-IN" w:eastAsia="en-IN"/>
        </w:rPr>
      </w:pPr>
      <w:del w:id="107" w:author="Verma, Shally" w:date="2015-04-27T17:23:00Z">
        <w:r w:rsidRPr="00A45257" w:rsidDel="00A45257">
          <w:rPr>
            <w:rPrChange w:id="108" w:author="Verma, Shally" w:date="2015-04-27T17:23:00Z">
              <w:rPr>
                <w:rStyle w:val="Hyperlink"/>
              </w:rPr>
            </w:rPrChange>
          </w:rPr>
          <w:delText>1.3</w:delText>
        </w:r>
        <w:r w:rsidDel="00A45257">
          <w:rPr>
            <w:rFonts w:asciiTheme="minorHAnsi" w:eastAsiaTheme="minorEastAsia" w:hAnsiTheme="minorHAnsi" w:cstheme="minorBidi"/>
            <w:sz w:val="22"/>
            <w:szCs w:val="22"/>
            <w:lang w:val="en-IN" w:eastAsia="en-IN"/>
          </w:rPr>
          <w:tab/>
        </w:r>
        <w:r w:rsidRPr="00A45257" w:rsidDel="00A45257">
          <w:rPr>
            <w:rPrChange w:id="109" w:author="Verma, Shally" w:date="2015-04-27T17:23:00Z">
              <w:rPr>
                <w:rStyle w:val="Hyperlink"/>
              </w:rPr>
            </w:rPrChange>
          </w:rPr>
          <w:delText>References</w:delText>
        </w:r>
        <w:r w:rsidDel="00A45257">
          <w:rPr>
            <w:webHidden/>
          </w:rPr>
          <w:tab/>
          <w:delText>5</w:delText>
        </w:r>
      </w:del>
    </w:p>
    <w:p w:rsidR="008B0D8C" w:rsidDel="00A45257" w:rsidRDefault="008B0D8C">
      <w:pPr>
        <w:pStyle w:val="TOC2"/>
        <w:rPr>
          <w:del w:id="110" w:author="Verma, Shally" w:date="2015-04-27T17:23:00Z"/>
          <w:rFonts w:asciiTheme="minorHAnsi" w:eastAsiaTheme="minorEastAsia" w:hAnsiTheme="minorHAnsi" w:cstheme="minorBidi"/>
          <w:sz w:val="22"/>
          <w:szCs w:val="22"/>
          <w:lang w:val="en-IN" w:eastAsia="en-IN"/>
        </w:rPr>
      </w:pPr>
      <w:del w:id="111" w:author="Verma, Shally" w:date="2015-04-27T17:23:00Z">
        <w:r w:rsidRPr="00A45257" w:rsidDel="00A45257">
          <w:rPr>
            <w:rPrChange w:id="112" w:author="Verma, Shally" w:date="2015-04-27T17:23:00Z">
              <w:rPr>
                <w:rStyle w:val="Hyperlink"/>
              </w:rPr>
            </w:rPrChange>
          </w:rPr>
          <w:delText>1.4</w:delText>
        </w:r>
        <w:r w:rsidDel="00A45257">
          <w:rPr>
            <w:rFonts w:asciiTheme="minorHAnsi" w:eastAsiaTheme="minorEastAsia" w:hAnsiTheme="minorHAnsi" w:cstheme="minorBidi"/>
            <w:sz w:val="22"/>
            <w:szCs w:val="22"/>
            <w:lang w:val="en-IN" w:eastAsia="en-IN"/>
          </w:rPr>
          <w:tab/>
        </w:r>
        <w:r w:rsidRPr="00A45257" w:rsidDel="00A45257">
          <w:rPr>
            <w:rPrChange w:id="113" w:author="Verma, Shally" w:date="2015-04-27T17:23:00Z">
              <w:rPr>
                <w:rStyle w:val="Hyperlink"/>
              </w:rPr>
            </w:rPrChange>
          </w:rPr>
          <w:delText>Assumptions</w:delText>
        </w:r>
        <w:r w:rsidDel="00A45257">
          <w:rPr>
            <w:webHidden/>
          </w:rPr>
          <w:tab/>
          <w:delText>5</w:delText>
        </w:r>
      </w:del>
    </w:p>
    <w:p w:rsidR="008B0D8C" w:rsidDel="00A45257" w:rsidRDefault="008B0D8C">
      <w:pPr>
        <w:pStyle w:val="TOC1"/>
        <w:rPr>
          <w:del w:id="114" w:author="Verma, Shally" w:date="2015-04-27T17:23:00Z"/>
          <w:rFonts w:asciiTheme="minorHAnsi" w:eastAsiaTheme="minorEastAsia" w:hAnsiTheme="minorHAnsi" w:cstheme="minorBidi"/>
          <w:b w:val="0"/>
          <w:sz w:val="22"/>
          <w:szCs w:val="22"/>
          <w:lang w:val="en-IN" w:eastAsia="en-IN"/>
        </w:rPr>
      </w:pPr>
      <w:del w:id="115" w:author="Verma, Shally" w:date="2015-04-27T17:23:00Z">
        <w:r w:rsidRPr="00A45257" w:rsidDel="00A45257">
          <w:rPr>
            <w:rPrChange w:id="116" w:author="Verma, Shally" w:date="2015-04-27T17:23:00Z">
              <w:rPr>
                <w:rStyle w:val="Hyperlink"/>
              </w:rPr>
            </w:rPrChange>
          </w:rPr>
          <w:delText>2</w:delText>
        </w:r>
        <w:r w:rsidDel="00A45257">
          <w:rPr>
            <w:rFonts w:asciiTheme="minorHAnsi" w:eastAsiaTheme="minorEastAsia" w:hAnsiTheme="minorHAnsi" w:cstheme="minorBidi"/>
            <w:b w:val="0"/>
            <w:sz w:val="22"/>
            <w:szCs w:val="22"/>
            <w:lang w:val="en-IN" w:eastAsia="en-IN"/>
          </w:rPr>
          <w:tab/>
        </w:r>
        <w:r w:rsidRPr="00A45257" w:rsidDel="00A45257">
          <w:rPr>
            <w:rPrChange w:id="117" w:author="Verma, Shally" w:date="2015-04-27T17:23:00Z">
              <w:rPr>
                <w:rStyle w:val="Hyperlink"/>
              </w:rPr>
            </w:rPrChange>
          </w:rPr>
          <w:delText>Public Data Structure</w:delText>
        </w:r>
        <w:r w:rsidDel="00A45257">
          <w:rPr>
            <w:webHidden/>
          </w:rPr>
          <w:tab/>
          <w:delText>6</w:delText>
        </w:r>
      </w:del>
    </w:p>
    <w:p w:rsidR="008B0D8C" w:rsidDel="00A45257" w:rsidRDefault="008B0D8C">
      <w:pPr>
        <w:pStyle w:val="TOC2"/>
        <w:rPr>
          <w:del w:id="118" w:author="Verma, Shally" w:date="2015-04-27T17:23:00Z"/>
          <w:rFonts w:asciiTheme="minorHAnsi" w:eastAsiaTheme="minorEastAsia" w:hAnsiTheme="minorHAnsi" w:cstheme="minorBidi"/>
          <w:sz w:val="22"/>
          <w:szCs w:val="22"/>
          <w:lang w:val="en-IN" w:eastAsia="en-IN"/>
        </w:rPr>
      </w:pPr>
      <w:del w:id="119" w:author="Verma, Shally" w:date="2015-04-27T17:23:00Z">
        <w:r w:rsidRPr="00A45257" w:rsidDel="00A45257">
          <w:rPr>
            <w:rPrChange w:id="120" w:author="Verma, Shally" w:date="2015-04-27T17:23:00Z">
              <w:rPr>
                <w:rStyle w:val="Hyperlink"/>
              </w:rPr>
            </w:rPrChange>
          </w:rPr>
          <w:delText>2.1</w:delText>
        </w:r>
        <w:r w:rsidDel="00A45257">
          <w:rPr>
            <w:rFonts w:asciiTheme="minorHAnsi" w:eastAsiaTheme="minorEastAsia" w:hAnsiTheme="minorHAnsi" w:cstheme="minorBidi"/>
            <w:sz w:val="22"/>
            <w:szCs w:val="22"/>
            <w:lang w:val="en-IN" w:eastAsia="en-IN"/>
          </w:rPr>
          <w:tab/>
        </w:r>
        <w:r w:rsidRPr="00A45257" w:rsidDel="00A45257">
          <w:rPr>
            <w:rPrChange w:id="121" w:author="Verma, Shally" w:date="2015-04-27T17:23:00Z">
              <w:rPr>
                <w:rStyle w:val="Hyperlink"/>
              </w:rPr>
            </w:rPrChange>
          </w:rPr>
          <w:delText>SSL_STATUS</w:delText>
        </w:r>
        <w:r w:rsidDel="00A45257">
          <w:rPr>
            <w:webHidden/>
          </w:rPr>
          <w:tab/>
          <w:delText>6</w:delText>
        </w:r>
      </w:del>
    </w:p>
    <w:p w:rsidR="008B0D8C" w:rsidDel="00A45257" w:rsidRDefault="008B0D8C">
      <w:pPr>
        <w:pStyle w:val="TOC2"/>
        <w:rPr>
          <w:del w:id="122" w:author="Verma, Shally" w:date="2015-04-27T17:23:00Z"/>
          <w:rFonts w:asciiTheme="minorHAnsi" w:eastAsiaTheme="minorEastAsia" w:hAnsiTheme="minorHAnsi" w:cstheme="minorBidi"/>
          <w:sz w:val="22"/>
          <w:szCs w:val="22"/>
          <w:lang w:val="en-IN" w:eastAsia="en-IN"/>
        </w:rPr>
      </w:pPr>
      <w:del w:id="123" w:author="Verma, Shally" w:date="2015-04-27T17:23:00Z">
        <w:r w:rsidRPr="00A45257" w:rsidDel="00A45257">
          <w:rPr>
            <w:rPrChange w:id="124" w:author="Verma, Shally" w:date="2015-04-27T17:23:00Z">
              <w:rPr>
                <w:rStyle w:val="Hyperlink"/>
              </w:rPr>
            </w:rPrChange>
          </w:rPr>
          <w:delText>2.2</w:delText>
        </w:r>
        <w:r w:rsidDel="00A45257">
          <w:rPr>
            <w:rFonts w:asciiTheme="minorHAnsi" w:eastAsiaTheme="minorEastAsia" w:hAnsiTheme="minorHAnsi" w:cstheme="minorBidi"/>
            <w:sz w:val="22"/>
            <w:szCs w:val="22"/>
            <w:lang w:val="en-IN" w:eastAsia="en-IN"/>
          </w:rPr>
          <w:tab/>
        </w:r>
        <w:r w:rsidRPr="00A45257" w:rsidDel="00A45257">
          <w:rPr>
            <w:rPrChange w:id="125" w:author="Verma, Shally" w:date="2015-04-27T17:23:00Z">
              <w:rPr>
                <w:rStyle w:val="Hyperlink"/>
              </w:rPr>
            </w:rPrChange>
          </w:rPr>
          <w:delText>SSL_DBG_LVL</w:delText>
        </w:r>
        <w:r w:rsidDel="00A45257">
          <w:rPr>
            <w:webHidden/>
          </w:rPr>
          <w:tab/>
          <w:delText>6</w:delText>
        </w:r>
      </w:del>
    </w:p>
    <w:p w:rsidR="008B0D8C" w:rsidDel="00A45257" w:rsidRDefault="008B0D8C">
      <w:pPr>
        <w:pStyle w:val="TOC2"/>
        <w:rPr>
          <w:del w:id="126" w:author="Verma, Shally" w:date="2015-04-27T17:23:00Z"/>
          <w:rFonts w:asciiTheme="minorHAnsi" w:eastAsiaTheme="minorEastAsia" w:hAnsiTheme="minorHAnsi" w:cstheme="minorBidi"/>
          <w:sz w:val="22"/>
          <w:szCs w:val="22"/>
          <w:lang w:val="en-IN" w:eastAsia="en-IN"/>
        </w:rPr>
      </w:pPr>
      <w:del w:id="127" w:author="Verma, Shally" w:date="2015-04-27T17:23:00Z">
        <w:r w:rsidRPr="00A45257" w:rsidDel="00A45257">
          <w:rPr>
            <w:rPrChange w:id="128" w:author="Verma, Shally" w:date="2015-04-27T17:23:00Z">
              <w:rPr>
                <w:rStyle w:val="Hyperlink"/>
              </w:rPr>
            </w:rPrChange>
          </w:rPr>
          <w:delText>2.3</w:delText>
        </w:r>
        <w:r w:rsidDel="00A45257">
          <w:rPr>
            <w:rFonts w:asciiTheme="minorHAnsi" w:eastAsiaTheme="minorEastAsia" w:hAnsiTheme="minorHAnsi" w:cstheme="minorBidi"/>
            <w:sz w:val="22"/>
            <w:szCs w:val="22"/>
            <w:lang w:val="en-IN" w:eastAsia="en-IN"/>
          </w:rPr>
          <w:tab/>
        </w:r>
        <w:r w:rsidRPr="00A45257" w:rsidDel="00A45257">
          <w:rPr>
            <w:rPrChange w:id="129" w:author="Verma, Shally" w:date="2015-04-27T17:23:00Z">
              <w:rPr>
                <w:rStyle w:val="Hyperlink"/>
              </w:rPr>
            </w:rPrChange>
          </w:rPr>
          <w:delText>SSL_WAIT_TYPE</w:delText>
        </w:r>
        <w:r w:rsidDel="00A45257">
          <w:rPr>
            <w:webHidden/>
          </w:rPr>
          <w:tab/>
          <w:delText>7</w:delText>
        </w:r>
      </w:del>
    </w:p>
    <w:p w:rsidR="008B0D8C" w:rsidDel="00A45257" w:rsidRDefault="008B0D8C">
      <w:pPr>
        <w:pStyle w:val="TOC1"/>
        <w:rPr>
          <w:del w:id="130" w:author="Verma, Shally" w:date="2015-04-27T17:23:00Z"/>
          <w:rFonts w:asciiTheme="minorHAnsi" w:eastAsiaTheme="minorEastAsia" w:hAnsiTheme="minorHAnsi" w:cstheme="minorBidi"/>
          <w:b w:val="0"/>
          <w:sz w:val="22"/>
          <w:szCs w:val="22"/>
          <w:lang w:val="en-IN" w:eastAsia="en-IN"/>
        </w:rPr>
      </w:pPr>
      <w:del w:id="131" w:author="Verma, Shally" w:date="2015-04-27T17:23:00Z">
        <w:r w:rsidRPr="00A45257" w:rsidDel="00A45257">
          <w:rPr>
            <w:rPrChange w:id="132" w:author="Verma, Shally" w:date="2015-04-27T17:23:00Z">
              <w:rPr>
                <w:rStyle w:val="Hyperlink"/>
              </w:rPr>
            </w:rPrChange>
          </w:rPr>
          <w:delText>3</w:delText>
        </w:r>
        <w:r w:rsidDel="00A45257">
          <w:rPr>
            <w:rFonts w:asciiTheme="minorHAnsi" w:eastAsiaTheme="minorEastAsia" w:hAnsiTheme="minorHAnsi" w:cstheme="minorBidi"/>
            <w:b w:val="0"/>
            <w:sz w:val="22"/>
            <w:szCs w:val="22"/>
            <w:lang w:val="en-IN" w:eastAsia="en-IN"/>
          </w:rPr>
          <w:tab/>
        </w:r>
        <w:r w:rsidRPr="00A45257" w:rsidDel="00A45257">
          <w:rPr>
            <w:rPrChange w:id="133" w:author="Verma, Shally" w:date="2015-04-27T17:23:00Z">
              <w:rPr>
                <w:rStyle w:val="Hyperlink"/>
              </w:rPr>
            </w:rPrChange>
          </w:rPr>
          <w:delText>API</w:delText>
        </w:r>
        <w:r w:rsidDel="00A45257">
          <w:rPr>
            <w:webHidden/>
          </w:rPr>
          <w:tab/>
          <w:delText>7</w:delText>
        </w:r>
      </w:del>
    </w:p>
    <w:p w:rsidR="008B0D8C" w:rsidDel="00A45257" w:rsidRDefault="008B0D8C">
      <w:pPr>
        <w:pStyle w:val="TOC2"/>
        <w:rPr>
          <w:del w:id="134" w:author="Verma, Shally" w:date="2015-04-27T17:23:00Z"/>
          <w:rFonts w:asciiTheme="minorHAnsi" w:eastAsiaTheme="minorEastAsia" w:hAnsiTheme="minorHAnsi" w:cstheme="minorBidi"/>
          <w:sz w:val="22"/>
          <w:szCs w:val="22"/>
          <w:lang w:val="en-IN" w:eastAsia="en-IN"/>
        </w:rPr>
      </w:pPr>
      <w:del w:id="135" w:author="Verma, Shally" w:date="2015-04-27T17:23:00Z">
        <w:r w:rsidRPr="00A45257" w:rsidDel="00A45257">
          <w:rPr>
            <w:rPrChange w:id="136" w:author="Verma, Shally" w:date="2015-04-27T17:23:00Z">
              <w:rPr>
                <w:rStyle w:val="Hyperlink"/>
              </w:rPr>
            </w:rPrChange>
          </w:rPr>
          <w:delText>3.1</w:delText>
        </w:r>
        <w:r w:rsidDel="00A45257">
          <w:rPr>
            <w:rFonts w:asciiTheme="minorHAnsi" w:eastAsiaTheme="minorEastAsia" w:hAnsiTheme="minorHAnsi" w:cstheme="minorBidi"/>
            <w:sz w:val="22"/>
            <w:szCs w:val="22"/>
            <w:lang w:val="en-IN" w:eastAsia="en-IN"/>
          </w:rPr>
          <w:tab/>
        </w:r>
        <w:r w:rsidRPr="00A45257" w:rsidDel="00A45257">
          <w:rPr>
            <w:rPrChange w:id="137" w:author="Verma, Shally" w:date="2015-04-27T17:23:00Z">
              <w:rPr>
                <w:rStyle w:val="Hyperlink"/>
              </w:rPr>
            </w:rPrChange>
          </w:rPr>
          <w:delText>SSL_STATUS SSL_init(void)</w:delText>
        </w:r>
        <w:r w:rsidDel="00A45257">
          <w:rPr>
            <w:webHidden/>
          </w:rPr>
          <w:tab/>
          <w:delText>7</w:delText>
        </w:r>
      </w:del>
    </w:p>
    <w:p w:rsidR="008B0D8C" w:rsidDel="00A45257" w:rsidRDefault="008B0D8C">
      <w:pPr>
        <w:pStyle w:val="TOC2"/>
        <w:rPr>
          <w:del w:id="138" w:author="Verma, Shally" w:date="2015-04-27T17:23:00Z"/>
          <w:rFonts w:asciiTheme="minorHAnsi" w:eastAsiaTheme="minorEastAsia" w:hAnsiTheme="minorHAnsi" w:cstheme="minorBidi"/>
          <w:sz w:val="22"/>
          <w:szCs w:val="22"/>
          <w:lang w:val="en-IN" w:eastAsia="en-IN"/>
        </w:rPr>
      </w:pPr>
      <w:del w:id="139" w:author="Verma, Shally" w:date="2015-04-27T17:23:00Z">
        <w:r w:rsidRPr="00A45257" w:rsidDel="00A45257">
          <w:rPr>
            <w:rPrChange w:id="140" w:author="Verma, Shally" w:date="2015-04-27T17:23:00Z">
              <w:rPr>
                <w:rStyle w:val="Hyperlink"/>
              </w:rPr>
            </w:rPrChange>
          </w:rPr>
          <w:delText>3.2</w:delText>
        </w:r>
        <w:r w:rsidDel="00A45257">
          <w:rPr>
            <w:rFonts w:asciiTheme="minorHAnsi" w:eastAsiaTheme="minorEastAsia" w:hAnsiTheme="minorHAnsi" w:cstheme="minorBidi"/>
            <w:sz w:val="22"/>
            <w:szCs w:val="22"/>
            <w:lang w:val="en-IN" w:eastAsia="en-IN"/>
          </w:rPr>
          <w:tab/>
        </w:r>
        <w:r w:rsidRPr="00A45257" w:rsidDel="00A45257">
          <w:rPr>
            <w:rPrChange w:id="141" w:author="Verma, Shally" w:date="2015-04-27T17:23:00Z">
              <w:rPr>
                <w:rStyle w:val="Hyperlink"/>
              </w:rPr>
            </w:rPrChange>
          </w:rPr>
          <w:delText>SSL_STATUS SSL_term(void)</w:delText>
        </w:r>
        <w:r w:rsidDel="00A45257">
          <w:rPr>
            <w:webHidden/>
          </w:rPr>
          <w:tab/>
          <w:delText>7</w:delText>
        </w:r>
      </w:del>
    </w:p>
    <w:p w:rsidR="008B0D8C" w:rsidDel="00A45257" w:rsidRDefault="008B0D8C">
      <w:pPr>
        <w:pStyle w:val="TOC2"/>
        <w:rPr>
          <w:del w:id="142" w:author="Verma, Shally" w:date="2015-04-27T17:23:00Z"/>
          <w:rFonts w:asciiTheme="minorHAnsi" w:eastAsiaTheme="minorEastAsia" w:hAnsiTheme="minorHAnsi" w:cstheme="minorBidi"/>
          <w:sz w:val="22"/>
          <w:szCs w:val="22"/>
          <w:lang w:val="en-IN" w:eastAsia="en-IN"/>
        </w:rPr>
      </w:pPr>
      <w:del w:id="143" w:author="Verma, Shally" w:date="2015-04-27T17:23:00Z">
        <w:r w:rsidRPr="00A45257" w:rsidDel="00A45257">
          <w:rPr>
            <w:rPrChange w:id="144" w:author="Verma, Shally" w:date="2015-04-27T17:23:00Z">
              <w:rPr>
                <w:rStyle w:val="Hyperlink"/>
              </w:rPr>
            </w:rPrChange>
          </w:rPr>
          <w:delText>3.3</w:delText>
        </w:r>
        <w:r w:rsidDel="00A45257">
          <w:rPr>
            <w:rFonts w:asciiTheme="minorHAnsi" w:eastAsiaTheme="minorEastAsia" w:hAnsiTheme="minorHAnsi" w:cstheme="minorBidi"/>
            <w:sz w:val="22"/>
            <w:szCs w:val="22"/>
            <w:lang w:val="en-IN" w:eastAsia="en-IN"/>
          </w:rPr>
          <w:tab/>
        </w:r>
        <w:r w:rsidRPr="00A45257" w:rsidDel="00A45257">
          <w:rPr>
            <w:rPrChange w:id="145" w:author="Verma, Shally" w:date="2015-04-27T17:23:00Z">
              <w:rPr>
                <w:rStyle w:val="Hyperlink"/>
              </w:rPr>
            </w:rPrChange>
          </w:rPr>
          <w:delText>SSL_STATUS SSL_lock_create(u32 *lock_id, const u8 *name, void *option)</w:delText>
        </w:r>
        <w:r w:rsidDel="00A45257">
          <w:rPr>
            <w:webHidden/>
          </w:rPr>
          <w:tab/>
          <w:delText>8</w:delText>
        </w:r>
      </w:del>
    </w:p>
    <w:p w:rsidR="008B0D8C" w:rsidDel="00A45257" w:rsidRDefault="008B0D8C">
      <w:pPr>
        <w:pStyle w:val="TOC2"/>
        <w:rPr>
          <w:del w:id="146" w:author="Verma, Shally" w:date="2015-04-27T17:23:00Z"/>
          <w:rFonts w:asciiTheme="minorHAnsi" w:eastAsiaTheme="minorEastAsia" w:hAnsiTheme="minorHAnsi" w:cstheme="minorBidi"/>
          <w:sz w:val="22"/>
          <w:szCs w:val="22"/>
          <w:lang w:val="en-IN" w:eastAsia="en-IN"/>
        </w:rPr>
      </w:pPr>
      <w:del w:id="147" w:author="Verma, Shally" w:date="2015-04-27T17:23:00Z">
        <w:r w:rsidRPr="00A45257" w:rsidDel="00A45257">
          <w:rPr>
            <w:rPrChange w:id="148" w:author="Verma, Shally" w:date="2015-04-27T17:23:00Z">
              <w:rPr>
                <w:rStyle w:val="Hyperlink"/>
              </w:rPr>
            </w:rPrChange>
          </w:rPr>
          <w:delText>3.4</w:delText>
        </w:r>
        <w:r w:rsidDel="00A45257">
          <w:rPr>
            <w:rFonts w:asciiTheme="minorHAnsi" w:eastAsiaTheme="minorEastAsia" w:hAnsiTheme="minorHAnsi" w:cstheme="minorBidi"/>
            <w:sz w:val="22"/>
            <w:szCs w:val="22"/>
            <w:lang w:val="en-IN" w:eastAsia="en-IN"/>
          </w:rPr>
          <w:tab/>
        </w:r>
        <w:r w:rsidRPr="00A45257" w:rsidDel="00A45257">
          <w:rPr>
            <w:rPrChange w:id="149" w:author="Verma, Shally" w:date="2015-04-27T17:23:00Z">
              <w:rPr>
                <w:rStyle w:val="Hyperlink"/>
              </w:rPr>
            </w:rPrChange>
          </w:rPr>
          <w:delText>SSL_STATUS SSL_lock_delete(u32 lock_id)</w:delText>
        </w:r>
        <w:r w:rsidDel="00A45257">
          <w:rPr>
            <w:webHidden/>
          </w:rPr>
          <w:tab/>
          <w:delText>8</w:delText>
        </w:r>
      </w:del>
    </w:p>
    <w:p w:rsidR="008B0D8C" w:rsidDel="00A45257" w:rsidRDefault="008B0D8C">
      <w:pPr>
        <w:pStyle w:val="TOC2"/>
        <w:rPr>
          <w:del w:id="150" w:author="Verma, Shally" w:date="2015-04-27T17:23:00Z"/>
          <w:rFonts w:asciiTheme="minorHAnsi" w:eastAsiaTheme="minorEastAsia" w:hAnsiTheme="minorHAnsi" w:cstheme="minorBidi"/>
          <w:sz w:val="22"/>
          <w:szCs w:val="22"/>
          <w:lang w:val="en-IN" w:eastAsia="en-IN"/>
        </w:rPr>
      </w:pPr>
      <w:del w:id="151" w:author="Verma, Shally" w:date="2015-04-27T17:23:00Z">
        <w:r w:rsidRPr="00A45257" w:rsidDel="00A45257">
          <w:rPr>
            <w:rPrChange w:id="152" w:author="Verma, Shally" w:date="2015-04-27T17:23:00Z">
              <w:rPr>
                <w:rStyle w:val="Hyperlink"/>
              </w:rPr>
            </w:rPrChange>
          </w:rPr>
          <w:delText>3.5</w:delText>
        </w:r>
        <w:r w:rsidDel="00A45257">
          <w:rPr>
            <w:rFonts w:asciiTheme="minorHAnsi" w:eastAsiaTheme="minorEastAsia" w:hAnsiTheme="minorHAnsi" w:cstheme="minorBidi"/>
            <w:sz w:val="22"/>
            <w:szCs w:val="22"/>
            <w:lang w:val="en-IN" w:eastAsia="en-IN"/>
          </w:rPr>
          <w:tab/>
        </w:r>
        <w:r w:rsidRPr="00A45257" w:rsidDel="00A45257">
          <w:rPr>
            <w:rPrChange w:id="153" w:author="Verma, Shally" w:date="2015-04-27T17:23:00Z">
              <w:rPr>
                <w:rStyle w:val="Hyperlink"/>
              </w:rPr>
            </w:rPrChange>
          </w:rPr>
          <w:delText>SSL_STATUS SSL_lock(u32, int32 wait_type)</w:delText>
        </w:r>
        <w:r w:rsidDel="00A45257">
          <w:rPr>
            <w:webHidden/>
          </w:rPr>
          <w:tab/>
          <w:delText>9</w:delText>
        </w:r>
      </w:del>
    </w:p>
    <w:p w:rsidR="008B0D8C" w:rsidDel="00A45257" w:rsidRDefault="008B0D8C">
      <w:pPr>
        <w:pStyle w:val="TOC2"/>
        <w:rPr>
          <w:del w:id="154" w:author="Verma, Shally" w:date="2015-04-27T17:23:00Z"/>
          <w:rFonts w:asciiTheme="minorHAnsi" w:eastAsiaTheme="minorEastAsia" w:hAnsiTheme="minorHAnsi" w:cstheme="minorBidi"/>
          <w:sz w:val="22"/>
          <w:szCs w:val="22"/>
          <w:lang w:val="en-IN" w:eastAsia="en-IN"/>
        </w:rPr>
      </w:pPr>
      <w:del w:id="155" w:author="Verma, Shally" w:date="2015-04-27T17:23:00Z">
        <w:r w:rsidRPr="00A45257" w:rsidDel="00A45257">
          <w:rPr>
            <w:rPrChange w:id="156" w:author="Verma, Shally" w:date="2015-04-27T17:23:00Z">
              <w:rPr>
                <w:rStyle w:val="Hyperlink"/>
              </w:rPr>
            </w:rPrChange>
          </w:rPr>
          <w:delText>3.6</w:delText>
        </w:r>
        <w:r w:rsidDel="00A45257">
          <w:rPr>
            <w:rFonts w:asciiTheme="minorHAnsi" w:eastAsiaTheme="minorEastAsia" w:hAnsiTheme="minorHAnsi" w:cstheme="minorBidi"/>
            <w:sz w:val="22"/>
            <w:szCs w:val="22"/>
            <w:lang w:val="en-IN" w:eastAsia="en-IN"/>
          </w:rPr>
          <w:tab/>
        </w:r>
        <w:r w:rsidRPr="00A45257" w:rsidDel="00A45257">
          <w:rPr>
            <w:rPrChange w:id="157" w:author="Verma, Shally" w:date="2015-04-27T17:23:00Z">
              <w:rPr>
                <w:rStyle w:val="Hyperlink"/>
              </w:rPr>
            </w:rPrChange>
          </w:rPr>
          <w:delText>SSL_STATUS SSL_unlock(u32 lock_id)</w:delText>
        </w:r>
        <w:r w:rsidDel="00A45257">
          <w:rPr>
            <w:webHidden/>
          </w:rPr>
          <w:tab/>
          <w:delText>9</w:delText>
        </w:r>
      </w:del>
    </w:p>
    <w:p w:rsidR="008B0D8C" w:rsidDel="00A45257" w:rsidRDefault="008B0D8C">
      <w:pPr>
        <w:pStyle w:val="TOC2"/>
        <w:rPr>
          <w:del w:id="158" w:author="Verma, Shally" w:date="2015-04-27T17:23:00Z"/>
          <w:rFonts w:asciiTheme="minorHAnsi" w:eastAsiaTheme="minorEastAsia" w:hAnsiTheme="minorHAnsi" w:cstheme="minorBidi"/>
          <w:sz w:val="22"/>
          <w:szCs w:val="22"/>
          <w:lang w:val="en-IN" w:eastAsia="en-IN"/>
        </w:rPr>
      </w:pPr>
      <w:del w:id="159" w:author="Verma, Shally" w:date="2015-04-27T17:23:00Z">
        <w:r w:rsidRPr="00A45257" w:rsidDel="00A45257">
          <w:rPr>
            <w:rPrChange w:id="160" w:author="Verma, Shally" w:date="2015-04-27T17:23:00Z">
              <w:rPr>
                <w:rStyle w:val="Hyperlink"/>
              </w:rPr>
            </w:rPrChange>
          </w:rPr>
          <w:delText>3.7</w:delText>
        </w:r>
        <w:r w:rsidDel="00A45257">
          <w:rPr>
            <w:rFonts w:asciiTheme="minorHAnsi" w:eastAsiaTheme="minorEastAsia" w:hAnsiTheme="minorHAnsi" w:cstheme="minorBidi"/>
            <w:sz w:val="22"/>
            <w:szCs w:val="22"/>
            <w:lang w:val="en-IN" w:eastAsia="en-IN"/>
          </w:rPr>
          <w:tab/>
        </w:r>
        <w:r w:rsidRPr="00A45257" w:rsidDel="00A45257">
          <w:rPr>
            <w:rPrChange w:id="161" w:author="Verma, Shally" w:date="2015-04-27T17:23:00Z">
              <w:rPr>
                <w:rStyle w:val="Hyperlink"/>
              </w:rPr>
            </w:rPrChange>
          </w:rPr>
          <w:delText>SSL_STATUS SSL_lock_get_id_by_name(const u8 *lock_name,u32 *lock_id)</w:delText>
        </w:r>
        <w:r w:rsidDel="00A45257">
          <w:rPr>
            <w:webHidden/>
          </w:rPr>
          <w:tab/>
          <w:delText>9</w:delText>
        </w:r>
      </w:del>
    </w:p>
    <w:p w:rsidR="008B0D8C" w:rsidDel="00A45257" w:rsidRDefault="008B0D8C">
      <w:pPr>
        <w:pStyle w:val="TOC2"/>
        <w:rPr>
          <w:del w:id="162" w:author="Verma, Shally" w:date="2015-04-27T17:23:00Z"/>
          <w:rFonts w:asciiTheme="minorHAnsi" w:eastAsiaTheme="minorEastAsia" w:hAnsiTheme="minorHAnsi" w:cstheme="minorBidi"/>
          <w:sz w:val="22"/>
          <w:szCs w:val="22"/>
          <w:lang w:val="en-IN" w:eastAsia="en-IN"/>
        </w:rPr>
      </w:pPr>
      <w:del w:id="163" w:author="Verma, Shally" w:date="2015-04-27T17:23:00Z">
        <w:r w:rsidRPr="00A45257" w:rsidDel="00A45257">
          <w:rPr>
            <w:rPrChange w:id="164" w:author="Verma, Shally" w:date="2015-04-27T17:23:00Z">
              <w:rPr>
                <w:rStyle w:val="Hyperlink"/>
              </w:rPr>
            </w:rPrChange>
          </w:rPr>
          <w:delText>3.8</w:delText>
        </w:r>
        <w:r w:rsidDel="00A45257">
          <w:rPr>
            <w:rFonts w:asciiTheme="minorHAnsi" w:eastAsiaTheme="minorEastAsia" w:hAnsiTheme="minorHAnsi" w:cstheme="minorBidi"/>
            <w:sz w:val="22"/>
            <w:szCs w:val="22"/>
            <w:lang w:val="en-IN" w:eastAsia="en-IN"/>
          </w:rPr>
          <w:tab/>
        </w:r>
        <w:r w:rsidRPr="00A45257" w:rsidDel="00A45257">
          <w:rPr>
            <w:rPrChange w:id="165" w:author="Verma, Shally" w:date="2015-04-27T17:23:00Z">
              <w:rPr>
                <w:rStyle w:val="Hyperlink"/>
              </w:rPr>
            </w:rPrChange>
          </w:rPr>
          <w:delText>SSL_STATUS SSL_print_set_lvl(SSL_DBG_LVL level);</w:delText>
        </w:r>
        <w:r w:rsidDel="00A45257">
          <w:rPr>
            <w:webHidden/>
          </w:rPr>
          <w:tab/>
          <w:delText>10</w:delText>
        </w:r>
      </w:del>
    </w:p>
    <w:p w:rsidR="008B0D8C" w:rsidDel="00A45257" w:rsidRDefault="008B0D8C">
      <w:pPr>
        <w:pStyle w:val="TOC2"/>
        <w:rPr>
          <w:del w:id="166" w:author="Verma, Shally" w:date="2015-04-27T17:23:00Z"/>
          <w:rFonts w:asciiTheme="minorHAnsi" w:eastAsiaTheme="minorEastAsia" w:hAnsiTheme="minorHAnsi" w:cstheme="minorBidi"/>
          <w:sz w:val="22"/>
          <w:szCs w:val="22"/>
          <w:lang w:val="en-IN" w:eastAsia="en-IN"/>
        </w:rPr>
      </w:pPr>
      <w:del w:id="167" w:author="Verma, Shally" w:date="2015-04-27T17:23:00Z">
        <w:r w:rsidRPr="00A45257" w:rsidDel="00A45257">
          <w:rPr>
            <w:rPrChange w:id="168" w:author="Verma, Shally" w:date="2015-04-27T17:23:00Z">
              <w:rPr>
                <w:rStyle w:val="Hyperlink"/>
              </w:rPr>
            </w:rPrChange>
          </w:rPr>
          <w:delText>3.9</w:delText>
        </w:r>
        <w:r w:rsidDel="00A45257">
          <w:rPr>
            <w:rFonts w:asciiTheme="minorHAnsi" w:eastAsiaTheme="minorEastAsia" w:hAnsiTheme="minorHAnsi" w:cstheme="minorBidi"/>
            <w:sz w:val="22"/>
            <w:szCs w:val="22"/>
            <w:lang w:val="en-IN" w:eastAsia="en-IN"/>
          </w:rPr>
          <w:tab/>
        </w:r>
        <w:r w:rsidRPr="00A45257" w:rsidDel="00A45257">
          <w:rPr>
            <w:rPrChange w:id="169" w:author="Verma, Shally" w:date="2015-04-27T17:23:00Z">
              <w:rPr>
                <w:rStyle w:val="Hyperlink"/>
              </w:rPr>
            </w:rPrChange>
          </w:rPr>
          <w:delText>void SSL_print(SSL_DBG_LVL level, char *msg,…);</w:delText>
        </w:r>
        <w:r w:rsidDel="00A45257">
          <w:rPr>
            <w:webHidden/>
          </w:rPr>
          <w:tab/>
          <w:delText>10</w:delText>
        </w:r>
      </w:del>
    </w:p>
    <w:p w:rsidR="008B0D8C" w:rsidDel="00A45257" w:rsidRDefault="008B0D8C">
      <w:pPr>
        <w:pStyle w:val="TOC2"/>
        <w:rPr>
          <w:del w:id="170" w:author="Verma, Shally" w:date="2015-04-27T17:23:00Z"/>
          <w:rFonts w:asciiTheme="minorHAnsi" w:eastAsiaTheme="minorEastAsia" w:hAnsiTheme="minorHAnsi" w:cstheme="minorBidi"/>
          <w:sz w:val="22"/>
          <w:szCs w:val="22"/>
          <w:lang w:val="en-IN" w:eastAsia="en-IN"/>
        </w:rPr>
      </w:pPr>
      <w:del w:id="171" w:author="Verma, Shally" w:date="2015-04-27T17:23:00Z">
        <w:r w:rsidRPr="00A45257" w:rsidDel="00A45257">
          <w:rPr>
            <w:rPrChange w:id="172" w:author="Verma, Shally" w:date="2015-04-27T17:23:00Z">
              <w:rPr>
                <w:rStyle w:val="Hyperlink"/>
              </w:rPr>
            </w:rPrChange>
          </w:rPr>
          <w:delText>3.10</w:delText>
        </w:r>
        <w:r w:rsidDel="00A45257">
          <w:rPr>
            <w:rFonts w:asciiTheme="minorHAnsi" w:eastAsiaTheme="minorEastAsia" w:hAnsiTheme="minorHAnsi" w:cstheme="minorBidi"/>
            <w:sz w:val="22"/>
            <w:szCs w:val="22"/>
            <w:lang w:val="en-IN" w:eastAsia="en-IN"/>
          </w:rPr>
          <w:tab/>
        </w:r>
        <w:r w:rsidRPr="00A45257" w:rsidDel="00A45257">
          <w:rPr>
            <w:rPrChange w:id="173" w:author="Verma, Shally" w:date="2015-04-27T17:23:00Z">
              <w:rPr>
                <w:rStyle w:val="Hyperlink"/>
              </w:rPr>
            </w:rPrChange>
          </w:rPr>
          <w:delText>SSL_STATUS SSL_memset(void *dst, int32 val,u32 size)</w:delText>
        </w:r>
        <w:r w:rsidDel="00A45257">
          <w:rPr>
            <w:webHidden/>
          </w:rPr>
          <w:tab/>
          <w:delText>11</w:delText>
        </w:r>
      </w:del>
    </w:p>
    <w:p w:rsidR="008B0D8C" w:rsidDel="00A45257" w:rsidRDefault="008B0D8C">
      <w:pPr>
        <w:pStyle w:val="TOC2"/>
        <w:rPr>
          <w:del w:id="174" w:author="Verma, Shally" w:date="2015-04-27T17:23:00Z"/>
          <w:rFonts w:asciiTheme="minorHAnsi" w:eastAsiaTheme="minorEastAsia" w:hAnsiTheme="minorHAnsi" w:cstheme="minorBidi"/>
          <w:sz w:val="22"/>
          <w:szCs w:val="22"/>
          <w:lang w:val="en-IN" w:eastAsia="en-IN"/>
        </w:rPr>
      </w:pPr>
      <w:del w:id="175" w:author="Verma, Shally" w:date="2015-04-27T17:23:00Z">
        <w:r w:rsidRPr="00A45257" w:rsidDel="00A45257">
          <w:rPr>
            <w:rPrChange w:id="176" w:author="Verma, Shally" w:date="2015-04-27T17:23:00Z">
              <w:rPr>
                <w:rStyle w:val="Hyperlink"/>
              </w:rPr>
            </w:rPrChange>
          </w:rPr>
          <w:delText>3.11</w:delText>
        </w:r>
        <w:r w:rsidDel="00A45257">
          <w:rPr>
            <w:rFonts w:asciiTheme="minorHAnsi" w:eastAsiaTheme="minorEastAsia" w:hAnsiTheme="minorHAnsi" w:cstheme="minorBidi"/>
            <w:sz w:val="22"/>
            <w:szCs w:val="22"/>
            <w:lang w:val="en-IN" w:eastAsia="en-IN"/>
          </w:rPr>
          <w:tab/>
        </w:r>
        <w:r w:rsidRPr="00A45257" w:rsidDel="00A45257">
          <w:rPr>
            <w:rPrChange w:id="177" w:author="Verma, Shally" w:date="2015-04-27T17:23:00Z">
              <w:rPr>
                <w:rStyle w:val="Hyperlink"/>
              </w:rPr>
            </w:rPrChange>
          </w:rPr>
          <w:delText>SSL_STATUS SSL_memcpy(void *dst, void *src, u32 size)</w:delText>
        </w:r>
        <w:r w:rsidDel="00A45257">
          <w:rPr>
            <w:webHidden/>
          </w:rPr>
          <w:tab/>
          <w:delText>11</w:delText>
        </w:r>
      </w:del>
    </w:p>
    <w:p w:rsidR="008B0D8C" w:rsidDel="00A45257" w:rsidRDefault="008B0D8C">
      <w:pPr>
        <w:pStyle w:val="TOC2"/>
        <w:rPr>
          <w:del w:id="178" w:author="Verma, Shally" w:date="2015-04-27T17:23:00Z"/>
          <w:rFonts w:asciiTheme="minorHAnsi" w:eastAsiaTheme="minorEastAsia" w:hAnsiTheme="minorHAnsi" w:cstheme="minorBidi"/>
          <w:sz w:val="22"/>
          <w:szCs w:val="22"/>
          <w:lang w:val="en-IN" w:eastAsia="en-IN"/>
        </w:rPr>
      </w:pPr>
      <w:del w:id="179" w:author="Verma, Shally" w:date="2015-04-27T17:23:00Z">
        <w:r w:rsidRPr="00A45257" w:rsidDel="00A45257">
          <w:rPr>
            <w:rPrChange w:id="180" w:author="Verma, Shally" w:date="2015-04-27T17:23:00Z">
              <w:rPr>
                <w:rStyle w:val="Hyperlink"/>
              </w:rPr>
            </w:rPrChange>
          </w:rPr>
          <w:delText>3.12</w:delText>
        </w:r>
        <w:r w:rsidDel="00A45257">
          <w:rPr>
            <w:rFonts w:asciiTheme="minorHAnsi" w:eastAsiaTheme="minorEastAsia" w:hAnsiTheme="minorHAnsi" w:cstheme="minorBidi"/>
            <w:sz w:val="22"/>
            <w:szCs w:val="22"/>
            <w:lang w:val="en-IN" w:eastAsia="en-IN"/>
          </w:rPr>
          <w:tab/>
        </w:r>
        <w:r w:rsidRPr="00A45257" w:rsidDel="00A45257">
          <w:rPr>
            <w:rPrChange w:id="181" w:author="Verma, Shally" w:date="2015-04-27T17:23:00Z">
              <w:rPr>
                <w:rStyle w:val="Hyperlink"/>
              </w:rPr>
            </w:rPrChange>
          </w:rPr>
          <w:delText>SSL_STATUS SSL_port_open(u32 *handle, void *cfg)</w:delText>
        </w:r>
        <w:r w:rsidDel="00A45257">
          <w:rPr>
            <w:webHidden/>
          </w:rPr>
          <w:tab/>
          <w:delText>11</w:delText>
        </w:r>
      </w:del>
    </w:p>
    <w:p w:rsidR="008B0D8C" w:rsidDel="00A45257" w:rsidRDefault="008B0D8C">
      <w:pPr>
        <w:pStyle w:val="TOC2"/>
        <w:rPr>
          <w:del w:id="182" w:author="Verma, Shally" w:date="2015-04-27T17:23:00Z"/>
          <w:rFonts w:asciiTheme="minorHAnsi" w:eastAsiaTheme="minorEastAsia" w:hAnsiTheme="minorHAnsi" w:cstheme="minorBidi"/>
          <w:sz w:val="22"/>
          <w:szCs w:val="22"/>
          <w:lang w:val="en-IN" w:eastAsia="en-IN"/>
        </w:rPr>
      </w:pPr>
      <w:del w:id="183" w:author="Verma, Shally" w:date="2015-04-27T17:23:00Z">
        <w:r w:rsidRPr="00A45257" w:rsidDel="00A45257">
          <w:rPr>
            <w:lang w:val="en-GB" w:eastAsia="de-DE"/>
            <w:rPrChange w:id="184" w:author="Verma, Shally" w:date="2015-04-27T17:23:00Z">
              <w:rPr>
                <w:rStyle w:val="Hyperlink"/>
                <w:lang w:val="en-GB" w:eastAsia="de-DE"/>
              </w:rPr>
            </w:rPrChange>
          </w:rPr>
          <w:delText>3.13</w:delText>
        </w:r>
        <w:r w:rsidDel="00A45257">
          <w:rPr>
            <w:rFonts w:asciiTheme="minorHAnsi" w:eastAsiaTheme="minorEastAsia" w:hAnsiTheme="minorHAnsi" w:cstheme="minorBidi"/>
            <w:sz w:val="22"/>
            <w:szCs w:val="22"/>
            <w:lang w:val="en-IN" w:eastAsia="en-IN"/>
          </w:rPr>
          <w:tab/>
        </w:r>
        <w:r w:rsidRPr="00A45257" w:rsidDel="00A45257">
          <w:rPr>
            <w:lang w:val="en-GB" w:eastAsia="de-DE"/>
            <w:rPrChange w:id="185" w:author="Verma, Shally" w:date="2015-04-27T17:23:00Z">
              <w:rPr>
                <w:rStyle w:val="Hyperlink"/>
                <w:lang w:val="en-GB" w:eastAsia="de-DE"/>
              </w:rPr>
            </w:rPrChange>
          </w:rPr>
          <w:delText>SSL_STATUS SSL_port_close(u32 handle)</w:delText>
        </w:r>
        <w:r w:rsidDel="00A45257">
          <w:rPr>
            <w:webHidden/>
          </w:rPr>
          <w:tab/>
          <w:delText>12</w:delText>
        </w:r>
      </w:del>
    </w:p>
    <w:p w:rsidR="008B0D8C" w:rsidDel="00A45257" w:rsidRDefault="008B0D8C">
      <w:pPr>
        <w:pStyle w:val="TOC2"/>
        <w:rPr>
          <w:del w:id="186" w:author="Verma, Shally" w:date="2015-04-27T17:23:00Z"/>
          <w:rFonts w:asciiTheme="minorHAnsi" w:eastAsiaTheme="minorEastAsia" w:hAnsiTheme="minorHAnsi" w:cstheme="minorBidi"/>
          <w:sz w:val="22"/>
          <w:szCs w:val="22"/>
          <w:lang w:val="en-IN" w:eastAsia="en-IN"/>
        </w:rPr>
      </w:pPr>
      <w:del w:id="187" w:author="Verma, Shally" w:date="2015-04-27T17:23:00Z">
        <w:r w:rsidRPr="00A45257" w:rsidDel="00A45257">
          <w:rPr>
            <w:rPrChange w:id="188" w:author="Verma, Shally" w:date="2015-04-27T17:23:00Z">
              <w:rPr>
                <w:rStyle w:val="Hyperlink"/>
              </w:rPr>
            </w:rPrChange>
          </w:rPr>
          <w:delText>3.14</w:delText>
        </w:r>
        <w:r w:rsidDel="00A45257">
          <w:rPr>
            <w:rFonts w:asciiTheme="minorHAnsi" w:eastAsiaTheme="minorEastAsia" w:hAnsiTheme="minorHAnsi" w:cstheme="minorBidi"/>
            <w:sz w:val="22"/>
            <w:szCs w:val="22"/>
            <w:lang w:val="en-IN" w:eastAsia="en-IN"/>
          </w:rPr>
          <w:tab/>
        </w:r>
        <w:r w:rsidRPr="00A45257" w:rsidDel="00A45257">
          <w:rPr>
            <w:rPrChange w:id="189" w:author="Verma, Shally" w:date="2015-04-27T17:23:00Z">
              <w:rPr>
                <w:rStyle w:val="Hyperlink"/>
              </w:rPr>
            </w:rPrChange>
          </w:rPr>
          <w:delText>SSL_STATUS SSL_port_read(u32 handle, void *dst, u32 *n)</w:delText>
        </w:r>
        <w:r w:rsidDel="00A45257">
          <w:rPr>
            <w:webHidden/>
          </w:rPr>
          <w:tab/>
          <w:delText>13</w:delText>
        </w:r>
      </w:del>
    </w:p>
    <w:p w:rsidR="008B0D8C" w:rsidDel="00A45257" w:rsidRDefault="008B0D8C">
      <w:pPr>
        <w:pStyle w:val="TOC2"/>
        <w:rPr>
          <w:del w:id="190" w:author="Verma, Shally" w:date="2015-04-27T17:23:00Z"/>
          <w:rFonts w:asciiTheme="minorHAnsi" w:eastAsiaTheme="minorEastAsia" w:hAnsiTheme="minorHAnsi" w:cstheme="minorBidi"/>
          <w:sz w:val="22"/>
          <w:szCs w:val="22"/>
          <w:lang w:val="en-IN" w:eastAsia="en-IN"/>
        </w:rPr>
      </w:pPr>
      <w:del w:id="191" w:author="Verma, Shally" w:date="2015-04-27T17:23:00Z">
        <w:r w:rsidRPr="00A45257" w:rsidDel="00A45257">
          <w:rPr>
            <w:rPrChange w:id="192" w:author="Verma, Shally" w:date="2015-04-27T17:23:00Z">
              <w:rPr>
                <w:rStyle w:val="Hyperlink"/>
              </w:rPr>
            </w:rPrChange>
          </w:rPr>
          <w:delText>3.15</w:delText>
        </w:r>
        <w:r w:rsidDel="00A45257">
          <w:rPr>
            <w:rFonts w:asciiTheme="minorHAnsi" w:eastAsiaTheme="minorEastAsia" w:hAnsiTheme="minorHAnsi" w:cstheme="minorBidi"/>
            <w:sz w:val="22"/>
            <w:szCs w:val="22"/>
            <w:lang w:val="en-IN" w:eastAsia="en-IN"/>
          </w:rPr>
          <w:tab/>
        </w:r>
        <w:r w:rsidRPr="00A45257" w:rsidDel="00A45257">
          <w:rPr>
            <w:rPrChange w:id="193" w:author="Verma, Shally" w:date="2015-04-27T17:23:00Z">
              <w:rPr>
                <w:rStyle w:val="Hyperlink"/>
              </w:rPr>
            </w:rPrChange>
          </w:rPr>
          <w:delText>SSL_STATUS SSL_port_write(u32 handle, void *src, u32 *n)</w:delText>
        </w:r>
        <w:r w:rsidDel="00A45257">
          <w:rPr>
            <w:webHidden/>
          </w:rPr>
          <w:tab/>
          <w:delText>13</w:delText>
        </w:r>
      </w:del>
    </w:p>
    <w:p w:rsidR="008B0D8C" w:rsidDel="00A45257" w:rsidRDefault="008B0D8C">
      <w:pPr>
        <w:pStyle w:val="TOC2"/>
        <w:rPr>
          <w:del w:id="194" w:author="Verma, Shally" w:date="2015-04-27T17:23:00Z"/>
          <w:rFonts w:asciiTheme="minorHAnsi" w:eastAsiaTheme="minorEastAsia" w:hAnsiTheme="minorHAnsi" w:cstheme="minorBidi"/>
          <w:sz w:val="22"/>
          <w:szCs w:val="22"/>
          <w:lang w:val="en-IN" w:eastAsia="en-IN"/>
        </w:rPr>
      </w:pPr>
      <w:del w:id="195" w:author="Verma, Shally" w:date="2015-04-27T17:23:00Z">
        <w:r w:rsidRPr="00A45257" w:rsidDel="00A45257">
          <w:rPr>
            <w:lang w:val="en-GB" w:eastAsia="de-DE"/>
            <w:rPrChange w:id="196" w:author="Verma, Shally" w:date="2015-04-27T17:23:00Z">
              <w:rPr>
                <w:rStyle w:val="Hyperlink"/>
                <w:lang w:val="en-GB" w:eastAsia="de-DE"/>
              </w:rPr>
            </w:rPrChange>
          </w:rPr>
          <w:delText>3.16</w:delText>
        </w:r>
        <w:r w:rsidDel="00A45257">
          <w:rPr>
            <w:rFonts w:asciiTheme="minorHAnsi" w:eastAsiaTheme="minorEastAsia" w:hAnsiTheme="minorHAnsi" w:cstheme="minorBidi"/>
            <w:sz w:val="22"/>
            <w:szCs w:val="22"/>
            <w:lang w:val="en-IN" w:eastAsia="en-IN"/>
          </w:rPr>
          <w:tab/>
        </w:r>
        <w:r w:rsidRPr="00A45257" w:rsidDel="00A45257">
          <w:rPr>
            <w:lang w:val="en-GB" w:eastAsia="de-DE"/>
            <w:rPrChange w:id="197" w:author="Verma, Shally" w:date="2015-04-27T17:23:00Z">
              <w:rPr>
                <w:rStyle w:val="Hyperlink"/>
                <w:lang w:val="en-GB" w:eastAsia="de-DE"/>
              </w:rPr>
            </w:rPrChange>
          </w:rPr>
          <w:delText>SSL_STATUS SSL_port_set_attribute(u32 handle,int attrib, void *val)</w:delText>
        </w:r>
        <w:r w:rsidDel="00A45257">
          <w:rPr>
            <w:webHidden/>
          </w:rPr>
          <w:tab/>
          <w:delText>14</w:delText>
        </w:r>
      </w:del>
    </w:p>
    <w:p w:rsidR="008B0D8C" w:rsidDel="00A45257" w:rsidRDefault="008B0D8C">
      <w:pPr>
        <w:pStyle w:val="TOC2"/>
        <w:rPr>
          <w:del w:id="198" w:author="Verma, Shally" w:date="2015-04-27T17:23:00Z"/>
          <w:rFonts w:asciiTheme="minorHAnsi" w:eastAsiaTheme="minorEastAsia" w:hAnsiTheme="minorHAnsi" w:cstheme="minorBidi"/>
          <w:sz w:val="22"/>
          <w:szCs w:val="22"/>
          <w:lang w:val="en-IN" w:eastAsia="en-IN"/>
        </w:rPr>
      </w:pPr>
      <w:del w:id="199" w:author="Verma, Shally" w:date="2015-04-27T17:23:00Z">
        <w:r w:rsidRPr="00A45257" w:rsidDel="00A45257">
          <w:rPr>
            <w:rPrChange w:id="200" w:author="Verma, Shally" w:date="2015-04-27T17:23:00Z">
              <w:rPr>
                <w:rStyle w:val="Hyperlink"/>
              </w:rPr>
            </w:rPrChange>
          </w:rPr>
          <w:delText>3.17</w:delText>
        </w:r>
        <w:r w:rsidDel="00A45257">
          <w:rPr>
            <w:rFonts w:asciiTheme="minorHAnsi" w:eastAsiaTheme="minorEastAsia" w:hAnsiTheme="minorHAnsi" w:cstheme="minorBidi"/>
            <w:sz w:val="22"/>
            <w:szCs w:val="22"/>
            <w:lang w:val="en-IN" w:eastAsia="en-IN"/>
          </w:rPr>
          <w:tab/>
        </w:r>
        <w:r w:rsidRPr="00A45257" w:rsidDel="00A45257">
          <w:rPr>
            <w:rPrChange w:id="201" w:author="Verma, Shally" w:date="2015-04-27T17:23:00Z">
              <w:rPr>
                <w:rStyle w:val="Hyperlink"/>
              </w:rPr>
            </w:rPrChange>
          </w:rPr>
          <w:delText>SSL_STATUS SSL_port_get_attribute(unsigned long handle, int attribute, void *val)</w:delText>
        </w:r>
        <w:r w:rsidDel="00A45257">
          <w:rPr>
            <w:webHidden/>
          </w:rPr>
          <w:tab/>
          <w:delText>14</w:delText>
        </w:r>
      </w:del>
    </w:p>
    <w:p w:rsidR="008B0D8C" w:rsidDel="00A45257" w:rsidRDefault="008B0D8C">
      <w:pPr>
        <w:pStyle w:val="TOC2"/>
        <w:rPr>
          <w:del w:id="202" w:author="Verma, Shally" w:date="2015-04-27T17:23:00Z"/>
          <w:rFonts w:asciiTheme="minorHAnsi" w:eastAsiaTheme="minorEastAsia" w:hAnsiTheme="minorHAnsi" w:cstheme="minorBidi"/>
          <w:sz w:val="22"/>
          <w:szCs w:val="22"/>
          <w:lang w:val="en-IN" w:eastAsia="en-IN"/>
        </w:rPr>
      </w:pPr>
      <w:del w:id="203" w:author="Verma, Shally" w:date="2015-04-27T17:23:00Z">
        <w:r w:rsidRPr="00A45257" w:rsidDel="00A45257">
          <w:rPr>
            <w:rPrChange w:id="204" w:author="Verma, Shally" w:date="2015-04-27T17:23:00Z">
              <w:rPr>
                <w:rStyle w:val="Hyperlink"/>
              </w:rPr>
            </w:rPrChange>
          </w:rPr>
          <w:delText>3.18</w:delText>
        </w:r>
        <w:r w:rsidDel="00A45257">
          <w:rPr>
            <w:rFonts w:asciiTheme="minorHAnsi" w:eastAsiaTheme="minorEastAsia" w:hAnsiTheme="minorHAnsi" w:cstheme="minorBidi"/>
            <w:sz w:val="22"/>
            <w:szCs w:val="22"/>
            <w:lang w:val="en-IN" w:eastAsia="en-IN"/>
          </w:rPr>
          <w:tab/>
        </w:r>
        <w:r w:rsidRPr="00A45257" w:rsidDel="00A45257">
          <w:rPr>
            <w:rPrChange w:id="205" w:author="Verma, Shally" w:date="2015-04-27T17:23:00Z">
              <w:rPr>
                <w:rStyle w:val="Hyperlink"/>
              </w:rPr>
            </w:rPrChange>
          </w:rPr>
          <w:delText>SSL_STATUS SSL_delay(u32 t)</w:delText>
        </w:r>
        <w:r w:rsidDel="00A45257">
          <w:rPr>
            <w:webHidden/>
          </w:rPr>
          <w:tab/>
          <w:delText>15</w:delText>
        </w:r>
      </w:del>
    </w:p>
    <w:p w:rsidR="007E1DE8" w:rsidRDefault="004C319B" w:rsidP="0077494E">
      <w:pPr>
        <w:pStyle w:val="Body"/>
      </w:pPr>
      <w:r>
        <w:rPr>
          <w:b/>
          <w:noProof/>
          <w:szCs w:val="21"/>
        </w:rPr>
        <w:fldChar w:fldCharType="end"/>
      </w:r>
    </w:p>
    <w:p w:rsidR="00F767AD" w:rsidRDefault="00F767AD" w:rsidP="0077494E">
      <w:pPr>
        <w:pStyle w:val="Body"/>
      </w:pPr>
    </w:p>
    <w:p w:rsidR="00F767AD" w:rsidRDefault="0077494E" w:rsidP="0077494E">
      <w:pPr>
        <w:pStyle w:val="Heading"/>
      </w:pPr>
      <w:r>
        <w:br w:type="page"/>
      </w:r>
      <w:r>
        <w:lastRenderedPageBreak/>
        <w:t>List of Tables</w:t>
      </w:r>
    </w:p>
    <w:p w:rsidR="006C7B9A" w:rsidRDefault="004C319B">
      <w:pPr>
        <w:pStyle w:val="TableofFigures"/>
        <w:rPr>
          <w:rFonts w:asciiTheme="minorHAnsi" w:eastAsiaTheme="minorEastAsia" w:hAnsiTheme="minorHAnsi" w:cstheme="minorBidi"/>
          <w:noProof/>
          <w:sz w:val="22"/>
          <w:szCs w:val="22"/>
          <w:lang w:val="en-IN" w:eastAsia="en-IN"/>
        </w:rPr>
      </w:pPr>
      <w:r>
        <w:fldChar w:fldCharType="begin"/>
      </w:r>
      <w:r w:rsidR="00C75FFE">
        <w:instrText xml:space="preserve"> TOC \h \z \c "Table" </w:instrText>
      </w:r>
      <w:r>
        <w:fldChar w:fldCharType="separate"/>
      </w:r>
      <w:hyperlink w:anchor="_Toc415653919" w:history="1">
        <w:r w:rsidR="006C7B9A" w:rsidRPr="00522E9E">
          <w:rPr>
            <w:rStyle w:val="Hyperlink"/>
            <w:noProof/>
          </w:rPr>
          <w:t>Table 1 Abbreviations used in this document</w:t>
        </w:r>
        <w:r w:rsidR="006C7B9A">
          <w:rPr>
            <w:noProof/>
            <w:webHidden/>
          </w:rPr>
          <w:tab/>
        </w:r>
        <w:r w:rsidR="006C7B9A">
          <w:rPr>
            <w:noProof/>
            <w:webHidden/>
          </w:rPr>
          <w:fldChar w:fldCharType="begin"/>
        </w:r>
        <w:r w:rsidR="006C7B9A">
          <w:rPr>
            <w:noProof/>
            <w:webHidden/>
          </w:rPr>
          <w:instrText xml:space="preserve"> PAGEREF _Toc415653919 \h </w:instrText>
        </w:r>
        <w:r w:rsidR="006C7B9A">
          <w:rPr>
            <w:noProof/>
            <w:webHidden/>
          </w:rPr>
        </w:r>
        <w:r w:rsidR="006C7B9A">
          <w:rPr>
            <w:noProof/>
            <w:webHidden/>
          </w:rPr>
          <w:fldChar w:fldCharType="separate"/>
        </w:r>
        <w:r w:rsidR="006C7B9A">
          <w:rPr>
            <w:noProof/>
            <w:webHidden/>
          </w:rPr>
          <w:t>5</w:t>
        </w:r>
        <w:r w:rsidR="006C7B9A">
          <w:rPr>
            <w:noProof/>
            <w:webHidden/>
          </w:rPr>
          <w:fldChar w:fldCharType="end"/>
        </w:r>
      </w:hyperlink>
    </w:p>
    <w:p w:rsidR="0077494E" w:rsidRDefault="004C319B" w:rsidP="0077494E">
      <w:pPr>
        <w:pStyle w:val="Body"/>
      </w:pPr>
      <w:r>
        <w:lastRenderedPageBreak/>
        <w:fldChar w:fldCharType="end"/>
      </w:r>
    </w:p>
    <w:p w:rsidR="0077494E" w:rsidRDefault="0077494E" w:rsidP="0077494E">
      <w:pPr>
        <w:pStyle w:val="Heading"/>
      </w:pPr>
      <w:r>
        <w:t>List of Figures</w:t>
      </w:r>
    </w:p>
    <w:p w:rsidR="002519B9" w:rsidRDefault="004C319B" w:rsidP="002519B9">
      <w:pPr>
        <w:pStyle w:val="Body"/>
      </w:pPr>
      <w:r>
        <w:fldChar w:fldCharType="begin"/>
      </w:r>
      <w:r w:rsidR="002151AB">
        <w:instrText xml:space="preserve"> TOC \h \z \c "Figure" </w:instrText>
      </w:r>
      <w:r>
        <w:fldChar w:fldCharType="separate"/>
      </w:r>
      <w:r w:rsidR="006C7B9A">
        <w:rPr>
          <w:b/>
          <w:bCs/>
          <w:noProof/>
        </w:rPr>
        <w:t>No table of figures entries found.</w:t>
      </w:r>
      <w:r>
        <w:fldChar w:fldCharType="end"/>
      </w: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6"/>
        <w:gridCol w:w="5815"/>
      </w:tblGrid>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Document Owner</w:t>
            </w:r>
          </w:p>
        </w:tc>
        <w:tc>
          <w:tcPr>
            <w:tcW w:w="3202" w:type="pct"/>
            <w:tcBorders>
              <w:top w:val="single" w:sz="4" w:space="0" w:color="auto"/>
              <w:left w:val="single" w:sz="4" w:space="0" w:color="auto"/>
              <w:bottom w:val="single" w:sz="4" w:space="0" w:color="auto"/>
              <w:right w:val="single" w:sz="4" w:space="0" w:color="auto"/>
            </w:tcBorders>
          </w:tcPr>
          <w:p w:rsidR="00C01EA8" w:rsidRPr="00EE4BED" w:rsidRDefault="00801C5B" w:rsidP="009F1953">
            <w:pPr>
              <w:pStyle w:val="TableCell"/>
            </w:pPr>
            <w:r>
              <w:t>Shally Verma</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Version</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801C5B" w:rsidP="009F1953">
            <w:pPr>
              <w:pStyle w:val="TableCell"/>
            </w:pPr>
            <w:r>
              <w:t>Draft</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Date</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710186" w:rsidP="00C01EA8">
            <w:pPr>
              <w:pStyle w:val="TableCell"/>
            </w:pPr>
            <w:r>
              <w:t>1 April 2015</w:t>
            </w:r>
          </w:p>
        </w:tc>
      </w:tr>
    </w:tbl>
    <w:p w:rsidR="00C01EA8" w:rsidRDefault="00C01EA8" w:rsidP="00C01EA8">
      <w:pPr>
        <w:pStyle w:val="TableCell"/>
      </w:pP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5"/>
        <w:gridCol w:w="2561"/>
        <w:gridCol w:w="2563"/>
        <w:gridCol w:w="2492"/>
      </w:tblGrid>
      <w:tr w:rsidR="00C01EA8" w:rsidTr="009F1953">
        <w:trPr>
          <w:tblHeader/>
        </w:trPr>
        <w:tc>
          <w:tcPr>
            <w:tcW w:w="5000" w:type="pct"/>
            <w:gridSpan w:val="4"/>
            <w:tcBorders>
              <w:top w:val="single" w:sz="4" w:space="0" w:color="auto"/>
              <w:left w:val="single" w:sz="4" w:space="0" w:color="auto"/>
              <w:bottom w:val="single" w:sz="4" w:space="0" w:color="auto"/>
              <w:right w:val="single" w:sz="4" w:space="0" w:color="auto"/>
            </w:tcBorders>
          </w:tcPr>
          <w:p w:rsidR="00C01EA8" w:rsidRPr="000C36B1" w:rsidRDefault="00C01EA8" w:rsidP="009F1953">
            <w:pPr>
              <w:pStyle w:val="TableHead"/>
            </w:pPr>
            <w:r w:rsidRPr="00E56B9B">
              <w:t>Document Change History</w:t>
            </w:r>
          </w:p>
        </w:tc>
      </w:tr>
      <w:tr w:rsidR="00C01EA8" w:rsidTr="009F1953">
        <w:trPr>
          <w:tblHeader/>
        </w:trPr>
        <w:tc>
          <w:tcPr>
            <w:tcW w:w="807"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Date</w:t>
            </w:r>
          </w:p>
        </w:tc>
        <w:tc>
          <w:tcPr>
            <w:tcW w:w="1410"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Version</w:t>
            </w: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Changed by</w:t>
            </w: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 Description</w:t>
            </w: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Default="00A42052" w:rsidP="00225F56">
            <w:pPr>
              <w:pStyle w:val="TableCell"/>
              <w:ind w:left="0"/>
            </w:pPr>
            <w:ins w:id="206" w:author="Verma, Shally" w:date="2015-04-27T16:29:00Z">
              <w:r>
                <w:t>27 April 2015</w:t>
              </w:r>
            </w:ins>
          </w:p>
        </w:tc>
        <w:tc>
          <w:tcPr>
            <w:tcW w:w="1410" w:type="pct"/>
            <w:tcBorders>
              <w:top w:val="single" w:sz="4" w:space="0" w:color="auto"/>
              <w:left w:val="single" w:sz="4" w:space="0" w:color="auto"/>
              <w:bottom w:val="single" w:sz="4" w:space="0" w:color="auto"/>
              <w:right w:val="single" w:sz="4" w:space="0" w:color="auto"/>
            </w:tcBorders>
          </w:tcPr>
          <w:p w:rsidR="00C01EA8" w:rsidRDefault="00A42052" w:rsidP="009F1953">
            <w:pPr>
              <w:pStyle w:val="TableCell"/>
            </w:pPr>
            <w:ins w:id="207" w:author="Verma, Shally" w:date="2015-04-27T16:29:00Z">
              <w:r>
                <w:t>0.1</w:t>
              </w:r>
            </w:ins>
          </w:p>
        </w:tc>
        <w:tc>
          <w:tcPr>
            <w:tcW w:w="1411" w:type="pct"/>
            <w:tcBorders>
              <w:top w:val="single" w:sz="4" w:space="0" w:color="auto"/>
              <w:left w:val="single" w:sz="4" w:space="0" w:color="auto"/>
              <w:bottom w:val="single" w:sz="4" w:space="0" w:color="auto"/>
              <w:right w:val="single" w:sz="4" w:space="0" w:color="auto"/>
            </w:tcBorders>
          </w:tcPr>
          <w:p w:rsidR="00C01EA8" w:rsidRDefault="00A42052" w:rsidP="009F1953">
            <w:pPr>
              <w:pStyle w:val="TableCell"/>
            </w:pPr>
            <w:ins w:id="208" w:author="Verma, Shally" w:date="2015-04-27T16:29:00Z">
              <w:r>
                <w:t>Shally Verma</w:t>
              </w:r>
            </w:ins>
          </w:p>
        </w:tc>
        <w:tc>
          <w:tcPr>
            <w:tcW w:w="1372" w:type="pct"/>
            <w:tcBorders>
              <w:top w:val="single" w:sz="4" w:space="0" w:color="auto"/>
              <w:left w:val="single" w:sz="4" w:space="0" w:color="auto"/>
              <w:bottom w:val="single" w:sz="4" w:space="0" w:color="auto"/>
              <w:right w:val="single" w:sz="4" w:space="0" w:color="auto"/>
            </w:tcBorders>
          </w:tcPr>
          <w:p w:rsidR="00C01EA8" w:rsidRDefault="00A42052" w:rsidP="009F1953">
            <w:pPr>
              <w:pStyle w:val="TableCell"/>
              <w:rPr>
                <w:ins w:id="209" w:author="Verma, Shally" w:date="2015-04-27T16:51:00Z"/>
              </w:rPr>
            </w:pPr>
            <w:ins w:id="210" w:author="Verma, Shally" w:date="2015-04-27T16:29:00Z">
              <w:r>
                <w:t xml:space="preserve">Prototype change to use void * or </w:t>
              </w:r>
              <w:proofErr w:type="spellStart"/>
              <w:r>
                <w:t>tyedef</w:t>
              </w:r>
              <w:proofErr w:type="spellEnd"/>
              <w:r>
                <w:t xml:space="preserve"> data structure than u32. Also all references to u32 change to uint32_t types</w:t>
              </w:r>
            </w:ins>
            <w:ins w:id="211" w:author="Verma, Shally" w:date="2015-04-27T16:51:00Z">
              <w:r w:rsidR="00F53DF4">
                <w:t xml:space="preserve">. Removed reference of optional functions. Added one more function for combined read / write transaction on </w:t>
              </w:r>
              <w:proofErr w:type="spellStart"/>
              <w:r w:rsidR="00F53DF4">
                <w:t>ssl</w:t>
              </w:r>
              <w:proofErr w:type="spellEnd"/>
              <w:r w:rsidR="00F53DF4">
                <w:t xml:space="preserve"> port</w:t>
              </w:r>
            </w:ins>
          </w:p>
          <w:p w:rsidR="00F53DF4" w:rsidRDefault="00F53DF4" w:rsidP="009F1953">
            <w:pPr>
              <w:pStyle w:val="TableCell"/>
            </w:pP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Pr="00A5407E" w:rsidRDefault="00C01EA8" w:rsidP="009F1953">
            <w:pPr>
              <w:pStyle w:val="TableCell"/>
            </w:pPr>
          </w:p>
        </w:tc>
        <w:tc>
          <w:tcPr>
            <w:tcW w:w="1410" w:type="pct"/>
            <w:tcBorders>
              <w:top w:val="single" w:sz="4" w:space="0" w:color="auto"/>
              <w:left w:val="single" w:sz="4" w:space="0" w:color="auto"/>
              <w:bottom w:val="single" w:sz="4" w:space="0" w:color="auto"/>
              <w:right w:val="single" w:sz="4" w:space="0" w:color="auto"/>
            </w:tcBorders>
          </w:tcPr>
          <w:p w:rsidR="00C01EA8" w:rsidRPr="00A5407E" w:rsidRDefault="00C01EA8"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14608F">
            <w:pPr>
              <w:pStyle w:val="TableCell"/>
            </w:pPr>
          </w:p>
        </w:tc>
      </w:tr>
      <w:tr w:rsidR="001E609D" w:rsidRPr="00A5407E" w:rsidTr="009F1953">
        <w:tc>
          <w:tcPr>
            <w:tcW w:w="807"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0"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1E609D" w:rsidRDefault="001E609D" w:rsidP="0014608F">
            <w:pPr>
              <w:pStyle w:val="TableCell"/>
            </w:pPr>
          </w:p>
        </w:tc>
      </w:tr>
    </w:tbl>
    <w:p w:rsidR="00C01EA8" w:rsidRDefault="00C01EA8" w:rsidP="00C01EA8">
      <w:pPr>
        <w:pStyle w:val="TableCell"/>
      </w:pPr>
    </w:p>
    <w:p w:rsidR="00504860" w:rsidRDefault="00504860" w:rsidP="00C01EA8">
      <w:pPr>
        <w:pStyle w:val="TableCell"/>
      </w:pPr>
    </w:p>
    <w:p w:rsidR="00C01EA8" w:rsidRPr="00A5407E" w:rsidRDefault="00C01EA8" w:rsidP="00C01EA8">
      <w:pPr>
        <w:pStyle w:val="TableCell"/>
      </w:pPr>
    </w:p>
    <w:p w:rsidR="00C01EA8" w:rsidRDefault="00C01EA8" w:rsidP="00C01EA8">
      <w:pPr>
        <w:pStyle w:val="TableCell"/>
      </w:pPr>
    </w:p>
    <w:p w:rsidR="00C01EA8" w:rsidRDefault="00C01EA8" w:rsidP="00C01EA8">
      <w:pPr>
        <w:pStyle w:val="TableCell"/>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AB0DC0" w:rsidRDefault="00AB0DC0" w:rsidP="00846BAD">
      <w:pPr>
        <w:pStyle w:val="Heading1"/>
        <w:pageBreakBefore w:val="0"/>
        <w:numPr>
          <w:ilvl w:val="0"/>
          <w:numId w:val="42"/>
        </w:numPr>
        <w:tabs>
          <w:tab w:val="left" w:pos="1134"/>
        </w:tabs>
        <w:spacing w:before="360" w:after="100"/>
        <w:jc w:val="left"/>
        <w:rPr>
          <w:sz w:val="28"/>
          <w:szCs w:val="28"/>
        </w:rPr>
      </w:pPr>
      <w:bookmarkStart w:id="212" w:name="_Toc166560350"/>
      <w:bookmarkStart w:id="213" w:name="_Toc241471002"/>
      <w:bookmarkStart w:id="214" w:name="_Toc312227859"/>
      <w:bookmarkStart w:id="215" w:name="_Toc323022672"/>
      <w:bookmarkStart w:id="216" w:name="_Toc417918765"/>
      <w:r w:rsidRPr="00624DDC">
        <w:rPr>
          <w:sz w:val="28"/>
          <w:szCs w:val="28"/>
        </w:rPr>
        <w:t>Introduction</w:t>
      </w:r>
      <w:bookmarkEnd w:id="212"/>
      <w:bookmarkEnd w:id="213"/>
      <w:bookmarkEnd w:id="214"/>
      <w:bookmarkEnd w:id="215"/>
      <w:bookmarkEnd w:id="216"/>
    </w:p>
    <w:p w:rsidR="00E05745" w:rsidRDefault="00E05745" w:rsidP="00E05745">
      <w:r>
        <w:t xml:space="preserve">This document outlines the API </w:t>
      </w:r>
      <w:r w:rsidR="00D21465">
        <w:t xml:space="preserve">set </w:t>
      </w:r>
      <w:r>
        <w:t xml:space="preserve">of System Service Layer for development of generic software modules for Microsemi Voice Processor devices. </w:t>
      </w:r>
    </w:p>
    <w:p w:rsidR="00E05745" w:rsidRDefault="00E05745" w:rsidP="00E05745"/>
    <w:p w:rsidR="00E05745" w:rsidRDefault="00E05745" w:rsidP="00E05745">
      <w:pPr>
        <w:pStyle w:val="Body0"/>
      </w:pPr>
      <w:r>
        <w:t xml:space="preserve">This library has been leveraged and thin down version Open Source Software Project OSAL. Reason to consider OSAL as </w:t>
      </w:r>
      <w:r w:rsidR="00823CD7">
        <w:t>a</w:t>
      </w:r>
      <w:r>
        <w:t xml:space="preserve"> reference for SSL specification is OSAL has already been evaluated on various real time operating systems and we have evaluation of its compatibility for </w:t>
      </w:r>
      <w:proofErr w:type="spellStart"/>
      <w:r>
        <w:t>linux</w:t>
      </w:r>
      <w:proofErr w:type="spellEnd"/>
      <w:r>
        <w:t xml:space="preserve"> kernel. This ensures the API prototyping we choose will be evaluated enough to be considered on various typical</w:t>
      </w:r>
      <w:r w:rsidR="001E4EC8">
        <w:t>ly used</w:t>
      </w:r>
      <w:r>
        <w:t xml:space="preserve"> </w:t>
      </w:r>
      <w:r w:rsidR="001E4EC8">
        <w:t>OS and Non-OS based</w:t>
      </w:r>
      <w:r>
        <w:t xml:space="preserve"> systems. </w:t>
      </w:r>
    </w:p>
    <w:p w:rsidR="00E05745" w:rsidRDefault="00E05745" w:rsidP="00E05745"/>
    <w:p w:rsidR="005D075D" w:rsidRPr="00E05745" w:rsidRDefault="005D075D" w:rsidP="00E05745">
      <w:r>
        <w:t>Though for the purpose of current work, SSL is supposed to be used only by HBI driver but API has been designed keep in mind more generic use of SSL driver. Thus, there are some parameters which may not be used by HBI but can be of use by some other layers or modules.</w:t>
      </w:r>
    </w:p>
    <w:p w:rsidR="00D21465" w:rsidRPr="00D21465" w:rsidRDefault="00D21465" w:rsidP="00D21465">
      <w:pPr>
        <w:pStyle w:val="ListParagraph"/>
        <w:keepNext/>
        <w:numPr>
          <w:ilvl w:val="0"/>
          <w:numId w:val="41"/>
        </w:numPr>
        <w:tabs>
          <w:tab w:val="left" w:pos="1134"/>
        </w:tabs>
        <w:spacing w:before="320" w:after="120"/>
        <w:contextualSpacing w:val="0"/>
        <w:jc w:val="left"/>
        <w:outlineLvl w:val="1"/>
        <w:rPr>
          <w:rFonts w:ascii="Helvetica" w:hAnsi="Helvetica"/>
          <w:b/>
          <w:vanish/>
          <w:sz w:val="24"/>
          <w:szCs w:val="24"/>
        </w:rPr>
      </w:pPr>
      <w:bookmarkStart w:id="217" w:name="_Toc166560351"/>
      <w:bookmarkStart w:id="218" w:name="_Toc241471003"/>
      <w:bookmarkStart w:id="219" w:name="_Toc312227860"/>
      <w:bookmarkStart w:id="220" w:name="_Toc323022673"/>
      <w:bookmarkStart w:id="221" w:name="_Toc133377000"/>
    </w:p>
    <w:p w:rsidR="00D21465" w:rsidRPr="00D21465" w:rsidRDefault="00D21465" w:rsidP="00D21465">
      <w:pPr>
        <w:pStyle w:val="ListParagraph"/>
        <w:keepNext/>
        <w:numPr>
          <w:ilvl w:val="1"/>
          <w:numId w:val="41"/>
        </w:numPr>
        <w:tabs>
          <w:tab w:val="left" w:pos="1134"/>
        </w:tabs>
        <w:spacing w:before="320" w:after="120"/>
        <w:contextualSpacing w:val="0"/>
        <w:jc w:val="left"/>
        <w:outlineLvl w:val="1"/>
        <w:rPr>
          <w:rFonts w:ascii="Helvetica" w:hAnsi="Helvetica"/>
          <w:b/>
          <w:vanish/>
          <w:sz w:val="24"/>
          <w:szCs w:val="24"/>
        </w:rPr>
      </w:pPr>
    </w:p>
    <w:p w:rsidR="00AB0DC0" w:rsidRDefault="00AB0DC0" w:rsidP="00D21465">
      <w:pPr>
        <w:pStyle w:val="Heading2"/>
        <w:numPr>
          <w:ilvl w:val="1"/>
          <w:numId w:val="41"/>
        </w:numPr>
        <w:tabs>
          <w:tab w:val="left" w:pos="1134"/>
        </w:tabs>
        <w:spacing w:before="320" w:after="120"/>
        <w:jc w:val="left"/>
        <w:rPr>
          <w:sz w:val="24"/>
          <w:szCs w:val="24"/>
        </w:rPr>
      </w:pPr>
      <w:bookmarkStart w:id="222" w:name="_Toc417918766"/>
      <w:r w:rsidRPr="00AB0DC0">
        <w:rPr>
          <w:sz w:val="24"/>
          <w:szCs w:val="24"/>
        </w:rPr>
        <w:t>Purpose of the Document</w:t>
      </w:r>
      <w:bookmarkEnd w:id="217"/>
      <w:bookmarkEnd w:id="218"/>
      <w:bookmarkEnd w:id="219"/>
      <w:bookmarkEnd w:id="220"/>
      <w:bookmarkEnd w:id="222"/>
    </w:p>
    <w:p w:rsidR="00AB0DC0" w:rsidRDefault="00801C5B" w:rsidP="00AB0DC0">
      <w:pPr>
        <w:pStyle w:val="Body0"/>
      </w:pPr>
      <w:r>
        <w:t>Th</w:t>
      </w:r>
      <w:r w:rsidR="00CF3075">
        <w:t>e purpose of the</w:t>
      </w:r>
      <w:r>
        <w:t xml:space="preserve"> document </w:t>
      </w:r>
      <w:r w:rsidR="00CF3075">
        <w:t xml:space="preserve">is to </w:t>
      </w:r>
      <w:r w:rsidR="006C7B9A">
        <w:t xml:space="preserve">provide ‘Application Programming Interface’ </w:t>
      </w:r>
      <w:r w:rsidR="00CF3075">
        <w:t>specification for</w:t>
      </w:r>
      <w:r w:rsidR="001E397D">
        <w:t xml:space="preserve"> </w:t>
      </w:r>
      <w:r w:rsidR="00D21465">
        <w:t>System Service Layer which will provide an abstraction to</w:t>
      </w:r>
      <w:r w:rsidR="001E4EC8">
        <w:t xml:space="preserve"> user from</w:t>
      </w:r>
      <w:r w:rsidR="00D21465">
        <w:t xml:space="preserve"> base Oper</w:t>
      </w:r>
      <w:r w:rsidR="001E4EC8">
        <w:t>ating System and Hardware layer</w:t>
      </w:r>
      <w:r w:rsidR="00D21465">
        <w:t>.</w:t>
      </w:r>
      <w:r w:rsidR="00CF3075">
        <w:t xml:space="preserve"> Intention is to provide platform independence to </w:t>
      </w:r>
      <w:r w:rsidR="00D21465">
        <w:t>HBI driver</w:t>
      </w:r>
      <w:r w:rsidR="00CF3075">
        <w:t xml:space="preserve"> </w:t>
      </w:r>
      <w:r w:rsidR="00D21465">
        <w:t xml:space="preserve">and </w:t>
      </w:r>
      <w:r w:rsidR="001E4EC8">
        <w:t>layer</w:t>
      </w:r>
      <w:r w:rsidR="00D21465">
        <w:t xml:space="preserve"> above </w:t>
      </w:r>
      <w:r w:rsidR="00CF3075">
        <w:t>so as to make them portable with min</w:t>
      </w:r>
      <w:r w:rsidR="00846BAD">
        <w:t>imal amount of time and effort.</w:t>
      </w:r>
    </w:p>
    <w:p w:rsidR="00846BAD" w:rsidRDefault="00846BAD" w:rsidP="00AB0DC0">
      <w:pPr>
        <w:pStyle w:val="Body0"/>
      </w:pPr>
    </w:p>
    <w:p w:rsidR="00D21465" w:rsidRPr="00D21465" w:rsidRDefault="00D21465" w:rsidP="00D21465">
      <w:pPr>
        <w:pStyle w:val="ListParagraph"/>
        <w:keepNext/>
        <w:numPr>
          <w:ilvl w:val="0"/>
          <w:numId w:val="1"/>
        </w:numPr>
        <w:contextualSpacing w:val="0"/>
        <w:outlineLvl w:val="1"/>
        <w:rPr>
          <w:rFonts w:ascii="Helvetica" w:hAnsi="Helvetica"/>
          <w:b/>
          <w:vanish/>
          <w:sz w:val="24"/>
        </w:rPr>
      </w:pPr>
    </w:p>
    <w:p w:rsidR="00D21465" w:rsidRPr="00D21465" w:rsidRDefault="00D21465" w:rsidP="00D21465">
      <w:pPr>
        <w:pStyle w:val="ListParagraph"/>
        <w:keepNext/>
        <w:numPr>
          <w:ilvl w:val="1"/>
          <w:numId w:val="1"/>
        </w:numPr>
        <w:contextualSpacing w:val="0"/>
        <w:outlineLvl w:val="1"/>
        <w:rPr>
          <w:rFonts w:ascii="Helvetica" w:hAnsi="Helvetica"/>
          <w:b/>
          <w:vanish/>
          <w:sz w:val="24"/>
        </w:rPr>
      </w:pPr>
    </w:p>
    <w:p w:rsidR="00D21465" w:rsidRPr="00D21465" w:rsidRDefault="00D21465" w:rsidP="00D21465">
      <w:pPr>
        <w:pStyle w:val="ListParagraph"/>
        <w:keepNext/>
        <w:numPr>
          <w:ilvl w:val="1"/>
          <w:numId w:val="1"/>
        </w:numPr>
        <w:contextualSpacing w:val="0"/>
        <w:outlineLvl w:val="1"/>
        <w:rPr>
          <w:rFonts w:ascii="Helvetica" w:hAnsi="Helvetica"/>
          <w:b/>
          <w:vanish/>
          <w:sz w:val="24"/>
        </w:rPr>
      </w:pPr>
    </w:p>
    <w:p w:rsidR="00B36B84" w:rsidRDefault="00B36B84" w:rsidP="00D21465">
      <w:pPr>
        <w:pStyle w:val="Heading2"/>
      </w:pPr>
      <w:bookmarkStart w:id="223" w:name="_Toc417918767"/>
      <w:r w:rsidRPr="00D21465">
        <w:rPr>
          <w:sz w:val="24"/>
        </w:rPr>
        <w:t>Scope</w:t>
      </w:r>
      <w:bookmarkEnd w:id="221"/>
      <w:bookmarkEnd w:id="223"/>
    </w:p>
    <w:p w:rsidR="00EB0965" w:rsidRDefault="00801C5B" w:rsidP="00C07B58">
      <w:pPr>
        <w:rPr>
          <w:iCs/>
          <w:lang w:val="en-GB" w:eastAsia="de-DE"/>
        </w:rPr>
      </w:pPr>
      <w:r>
        <w:rPr>
          <w:iCs/>
          <w:lang w:val="en-GB" w:eastAsia="de-DE"/>
        </w:rPr>
        <w:t xml:space="preserve">Scope of this document will only be limited to </w:t>
      </w:r>
      <w:r w:rsidR="003323C1">
        <w:rPr>
          <w:iCs/>
          <w:lang w:val="en-GB" w:eastAsia="de-DE"/>
        </w:rPr>
        <w:t>prototype declaration of APIs and expected return types. Definition or implementation is up to developer porting them on host environment</w:t>
      </w:r>
      <w:r w:rsidR="001E397D">
        <w:rPr>
          <w:iCs/>
          <w:lang w:val="en-GB" w:eastAsia="de-DE"/>
        </w:rPr>
        <w:t>.</w:t>
      </w:r>
      <w:r w:rsidR="00846BAD">
        <w:rPr>
          <w:iCs/>
          <w:lang w:val="en-GB" w:eastAsia="de-DE"/>
        </w:rPr>
        <w:t xml:space="preserve"> </w:t>
      </w:r>
    </w:p>
    <w:p w:rsidR="001E4EC8" w:rsidRPr="00EB0965" w:rsidRDefault="001E4EC8" w:rsidP="00C07B58">
      <w:pPr>
        <w:rPr>
          <w:iCs/>
          <w:lang w:val="en-GB" w:eastAsia="de-DE"/>
        </w:rPr>
      </w:pPr>
      <w:r>
        <w:rPr>
          <w:iCs/>
          <w:lang w:val="en-GB" w:eastAsia="de-DE"/>
        </w:rPr>
        <w:t>Please note this document act as a reference to SSL developer with guidelines on minimal requirement expected to be met by each API.</w:t>
      </w:r>
    </w:p>
    <w:p w:rsidR="00B36B84" w:rsidRDefault="00B36B84" w:rsidP="00AB0DC0">
      <w:pPr>
        <w:pStyle w:val="Heading2"/>
        <w:tabs>
          <w:tab w:val="left" w:pos="1134"/>
        </w:tabs>
        <w:spacing w:before="320" w:after="120"/>
        <w:ind w:left="1134" w:hanging="1134"/>
        <w:jc w:val="left"/>
        <w:rPr>
          <w:sz w:val="24"/>
          <w:szCs w:val="24"/>
        </w:rPr>
      </w:pPr>
      <w:bookmarkStart w:id="224" w:name="_Toc133377001"/>
      <w:bookmarkStart w:id="225" w:name="_Toc417918768"/>
      <w:r w:rsidRPr="00AB0DC0">
        <w:rPr>
          <w:sz w:val="24"/>
          <w:szCs w:val="24"/>
        </w:rPr>
        <w:t>Abbreviations</w:t>
      </w:r>
      <w:bookmarkEnd w:id="224"/>
      <w:bookmarkEnd w:id="2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6690"/>
      </w:tblGrid>
      <w:tr w:rsidR="00B36B84" w:rsidRPr="00E80F7C">
        <w:trPr>
          <w:tblHeader/>
        </w:trPr>
        <w:tc>
          <w:tcPr>
            <w:tcW w:w="5000" w:type="pct"/>
            <w:gridSpan w:val="2"/>
            <w:tcBorders>
              <w:top w:val="nil"/>
              <w:left w:val="nil"/>
              <w:bottom w:val="single" w:sz="4" w:space="0" w:color="auto"/>
              <w:right w:val="nil"/>
            </w:tcBorders>
            <w:tcMar>
              <w:left w:w="0" w:type="dxa"/>
              <w:right w:w="0" w:type="dxa"/>
            </w:tcMar>
          </w:tcPr>
          <w:p w:rsidR="00B36B84" w:rsidRDefault="00B36B84" w:rsidP="00B36B84">
            <w:pPr>
              <w:pStyle w:val="TableTitle0"/>
              <w:rPr>
                <w:lang w:val="en-GB"/>
              </w:rPr>
            </w:pPr>
            <w:bookmarkStart w:id="226" w:name="_Ref113340910"/>
            <w:bookmarkStart w:id="227" w:name="_Toc133377022"/>
            <w:bookmarkStart w:id="228" w:name="_Toc415653919"/>
            <w:r>
              <w:t xml:space="preserve">Table </w:t>
            </w:r>
            <w:r w:rsidR="00070E79">
              <w:fldChar w:fldCharType="begin"/>
            </w:r>
            <w:r w:rsidR="00070E79">
              <w:instrText xml:space="preserve"> SEQ Table \* ARABIC </w:instrText>
            </w:r>
            <w:r w:rsidR="00070E79">
              <w:fldChar w:fldCharType="separate"/>
            </w:r>
            <w:r w:rsidR="00426321">
              <w:rPr>
                <w:noProof/>
              </w:rPr>
              <w:t>1</w:t>
            </w:r>
            <w:r w:rsidR="00070E79">
              <w:rPr>
                <w:noProof/>
              </w:rPr>
              <w:fldChar w:fldCharType="end"/>
            </w:r>
            <w:bookmarkEnd w:id="226"/>
            <w:r>
              <w:t xml:space="preserve"> Abbreviations used in this document</w:t>
            </w:r>
            <w:bookmarkEnd w:id="227"/>
            <w:bookmarkEnd w:id="228"/>
          </w:p>
        </w:tc>
      </w:tr>
      <w:tr w:rsidR="00B36B84" w:rsidRPr="00E80F7C">
        <w:trPr>
          <w:tblHeader/>
        </w:trPr>
        <w:tc>
          <w:tcPr>
            <w:tcW w:w="1318"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Abbreviation</w:t>
            </w:r>
          </w:p>
        </w:tc>
        <w:tc>
          <w:tcPr>
            <w:tcW w:w="3682"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Explanation</w:t>
            </w:r>
          </w:p>
        </w:tc>
      </w:tr>
      <w:tr w:rsidR="00AB0DC0">
        <w:tc>
          <w:tcPr>
            <w:tcW w:w="1318" w:type="pct"/>
            <w:tcBorders>
              <w:top w:val="single" w:sz="4" w:space="0" w:color="auto"/>
              <w:left w:val="single" w:sz="4" w:space="0" w:color="auto"/>
              <w:bottom w:val="single" w:sz="4" w:space="0" w:color="auto"/>
              <w:right w:val="single" w:sz="4" w:space="0" w:color="auto"/>
            </w:tcBorders>
          </w:tcPr>
          <w:p w:rsidR="00AB0DC0" w:rsidRPr="00EA39B3" w:rsidRDefault="00846BAD" w:rsidP="00EC2C58">
            <w:pPr>
              <w:pStyle w:val="TableCell0"/>
            </w:pPr>
            <w:r>
              <w:t>SSL</w:t>
            </w:r>
          </w:p>
        </w:tc>
        <w:tc>
          <w:tcPr>
            <w:tcW w:w="3682" w:type="pct"/>
            <w:tcBorders>
              <w:top w:val="single" w:sz="4" w:space="0" w:color="auto"/>
              <w:left w:val="single" w:sz="4" w:space="0" w:color="auto"/>
              <w:bottom w:val="single" w:sz="4" w:space="0" w:color="auto"/>
              <w:right w:val="single" w:sz="4" w:space="0" w:color="auto"/>
            </w:tcBorders>
          </w:tcPr>
          <w:p w:rsidR="00AB0DC0" w:rsidRPr="00EA39B3" w:rsidRDefault="00846BAD" w:rsidP="00EC2C58">
            <w:pPr>
              <w:pStyle w:val="TableCell0"/>
            </w:pPr>
            <w:r>
              <w:t xml:space="preserve">System Service Layer </w:t>
            </w:r>
          </w:p>
        </w:tc>
      </w:tr>
      <w:tr w:rsidR="00C34C1B">
        <w:trPr>
          <w:ins w:id="229" w:author="Verma, Shally" w:date="2014-08-18T09:54:00Z"/>
        </w:trPr>
        <w:tc>
          <w:tcPr>
            <w:tcW w:w="1318" w:type="pct"/>
            <w:tcBorders>
              <w:top w:val="single" w:sz="4" w:space="0" w:color="auto"/>
              <w:left w:val="single" w:sz="4" w:space="0" w:color="auto"/>
              <w:bottom w:val="single" w:sz="4" w:space="0" w:color="auto"/>
              <w:right w:val="single" w:sz="4" w:space="0" w:color="auto"/>
            </w:tcBorders>
          </w:tcPr>
          <w:p w:rsidR="00C34C1B" w:rsidRPr="00EA39B3" w:rsidRDefault="00D21465" w:rsidP="00EC2C58">
            <w:pPr>
              <w:pStyle w:val="TableCell0"/>
              <w:rPr>
                <w:ins w:id="230" w:author="Verma, Shally" w:date="2014-08-18T09:54:00Z"/>
              </w:rPr>
            </w:pPr>
            <w:r>
              <w:t>OSAL</w:t>
            </w:r>
          </w:p>
        </w:tc>
        <w:tc>
          <w:tcPr>
            <w:tcW w:w="3682" w:type="pct"/>
            <w:tcBorders>
              <w:top w:val="single" w:sz="4" w:space="0" w:color="auto"/>
              <w:left w:val="single" w:sz="4" w:space="0" w:color="auto"/>
              <w:bottom w:val="single" w:sz="4" w:space="0" w:color="auto"/>
              <w:right w:val="single" w:sz="4" w:space="0" w:color="auto"/>
            </w:tcBorders>
          </w:tcPr>
          <w:p w:rsidR="00C34C1B" w:rsidRPr="00EA39B3" w:rsidRDefault="00D21465" w:rsidP="00EC2C58">
            <w:pPr>
              <w:pStyle w:val="TableCell0"/>
              <w:rPr>
                <w:ins w:id="231" w:author="Verma, Shally" w:date="2014-08-18T09:54:00Z"/>
              </w:rPr>
            </w:pPr>
            <w:r>
              <w:t>Operating System Abstraction Layer</w:t>
            </w:r>
          </w:p>
        </w:tc>
      </w:tr>
      <w:tr w:rsidR="00FE0B84">
        <w:tc>
          <w:tcPr>
            <w:tcW w:w="1318" w:type="pct"/>
            <w:tcBorders>
              <w:top w:val="single" w:sz="4" w:space="0" w:color="auto"/>
              <w:left w:val="single" w:sz="4" w:space="0" w:color="auto"/>
              <w:bottom w:val="single" w:sz="4" w:space="0" w:color="auto"/>
              <w:right w:val="single" w:sz="4" w:space="0" w:color="auto"/>
            </w:tcBorders>
          </w:tcPr>
          <w:p w:rsidR="00FE0B84" w:rsidRDefault="00D21465" w:rsidP="00EC2C58">
            <w:pPr>
              <w:pStyle w:val="TableCell0"/>
            </w:pPr>
            <w:r>
              <w:t>HAL</w:t>
            </w:r>
          </w:p>
        </w:tc>
        <w:tc>
          <w:tcPr>
            <w:tcW w:w="3682" w:type="pct"/>
            <w:tcBorders>
              <w:top w:val="single" w:sz="4" w:space="0" w:color="auto"/>
              <w:left w:val="single" w:sz="4" w:space="0" w:color="auto"/>
              <w:bottom w:val="single" w:sz="4" w:space="0" w:color="auto"/>
              <w:right w:val="single" w:sz="4" w:space="0" w:color="auto"/>
            </w:tcBorders>
          </w:tcPr>
          <w:p w:rsidR="00FE0B84" w:rsidRDefault="00D21465" w:rsidP="00EC2C58">
            <w:pPr>
              <w:pStyle w:val="TableCell0"/>
            </w:pPr>
            <w:r>
              <w:t>Hardware Abstraction Layer</w:t>
            </w:r>
          </w:p>
        </w:tc>
      </w:tr>
    </w:tbl>
    <w:p w:rsidR="00B36B84" w:rsidRDefault="00B36B84" w:rsidP="00AB0DC0">
      <w:pPr>
        <w:pStyle w:val="Heading2"/>
        <w:tabs>
          <w:tab w:val="left" w:pos="1134"/>
        </w:tabs>
        <w:spacing w:before="320" w:after="120"/>
        <w:ind w:left="1134" w:hanging="1134"/>
        <w:jc w:val="left"/>
        <w:rPr>
          <w:sz w:val="24"/>
          <w:szCs w:val="24"/>
        </w:rPr>
      </w:pPr>
      <w:bookmarkStart w:id="232" w:name="_Toc133377002"/>
      <w:bookmarkStart w:id="233" w:name="_Toc417918769"/>
      <w:r w:rsidRPr="00AB0DC0">
        <w:rPr>
          <w:sz w:val="24"/>
          <w:szCs w:val="24"/>
        </w:rPr>
        <w:lastRenderedPageBreak/>
        <w:t>References</w:t>
      </w:r>
      <w:bookmarkEnd w:id="232"/>
      <w:bookmarkEnd w:id="233"/>
    </w:p>
    <w:p w:rsidR="00E05745" w:rsidRDefault="001A178B" w:rsidP="00EE552B">
      <w:pPr>
        <w:pStyle w:val="Body0"/>
      </w:pPr>
      <w:r>
        <w:t>[1] Operating System Abstraction Layer http://osal.sourceforge.net/</w:t>
      </w:r>
    </w:p>
    <w:p w:rsidR="00E05745" w:rsidRDefault="00E05745" w:rsidP="00EE552B">
      <w:pPr>
        <w:pStyle w:val="Body0"/>
      </w:pPr>
    </w:p>
    <w:p w:rsidR="00EE552B" w:rsidRDefault="00801C5B" w:rsidP="00801C5B">
      <w:pPr>
        <w:pStyle w:val="Heading2"/>
        <w:rPr>
          <w:sz w:val="24"/>
        </w:rPr>
      </w:pPr>
      <w:bookmarkStart w:id="234" w:name="_Toc417918770"/>
      <w:r w:rsidRPr="001E397D">
        <w:rPr>
          <w:sz w:val="24"/>
        </w:rPr>
        <w:t>Assumptions</w:t>
      </w:r>
      <w:bookmarkEnd w:id="234"/>
    </w:p>
    <w:p w:rsidR="00846BAD" w:rsidRPr="00846BAD" w:rsidRDefault="00F231C9" w:rsidP="00846BAD">
      <w:r>
        <w:t>This document assumes that user is aware to different operating system services and their usage.</w:t>
      </w:r>
      <w:r w:rsidR="00815273">
        <w:t>it will not explain and define any OS primitive and related context.</w:t>
      </w:r>
    </w:p>
    <w:p w:rsidR="00220603" w:rsidRDefault="00220603" w:rsidP="00220603">
      <w:pPr>
        <w:pStyle w:val="Heading1"/>
        <w:pageBreakBefore w:val="0"/>
        <w:numPr>
          <w:ilvl w:val="0"/>
          <w:numId w:val="14"/>
        </w:numPr>
        <w:tabs>
          <w:tab w:val="left" w:pos="1134"/>
        </w:tabs>
        <w:spacing w:before="360" w:after="100"/>
        <w:jc w:val="left"/>
        <w:rPr>
          <w:sz w:val="28"/>
          <w:szCs w:val="28"/>
        </w:rPr>
      </w:pPr>
      <w:bookmarkStart w:id="235" w:name="_Toc102977729"/>
      <w:bookmarkStart w:id="236" w:name="_Toc102977734"/>
      <w:bookmarkStart w:id="237" w:name="_Toc417918771"/>
      <w:bookmarkEnd w:id="235"/>
      <w:bookmarkEnd w:id="236"/>
      <w:r>
        <w:rPr>
          <w:sz w:val="28"/>
          <w:szCs w:val="28"/>
        </w:rPr>
        <w:t>Public Data Structure</w:t>
      </w:r>
      <w:bookmarkEnd w:id="237"/>
    </w:p>
    <w:p w:rsidR="00220603" w:rsidRPr="00220603" w:rsidRDefault="00220603" w:rsidP="00220603">
      <w:pPr>
        <w:pStyle w:val="ListParagraph"/>
        <w:keepNext/>
        <w:numPr>
          <w:ilvl w:val="0"/>
          <w:numId w:val="1"/>
        </w:numPr>
        <w:contextualSpacing w:val="0"/>
        <w:outlineLvl w:val="1"/>
        <w:rPr>
          <w:rFonts w:ascii="Helvetica" w:hAnsi="Helvetica"/>
          <w:b/>
          <w:vanish/>
          <w:sz w:val="24"/>
        </w:rPr>
      </w:pPr>
    </w:p>
    <w:p w:rsidR="00220603" w:rsidRPr="00220603" w:rsidRDefault="00220603" w:rsidP="00220603">
      <w:pPr>
        <w:pStyle w:val="Heading2"/>
        <w:rPr>
          <w:sz w:val="28"/>
          <w:szCs w:val="28"/>
        </w:rPr>
      </w:pPr>
      <w:bookmarkStart w:id="238" w:name="_Toc417918772"/>
      <w:r w:rsidRPr="00220603">
        <w:rPr>
          <w:sz w:val="24"/>
        </w:rPr>
        <w:t>SSL</w:t>
      </w:r>
      <w:r>
        <w:t>_STATUS</w:t>
      </w:r>
      <w:bookmarkEnd w:id="238"/>
    </w:p>
    <w:p w:rsidR="00220603" w:rsidRDefault="00220603" w:rsidP="00220603">
      <w:pPr>
        <w:pStyle w:val="ListParagraph"/>
        <w:ind w:left="360"/>
      </w:pPr>
      <w:r>
        <w:t xml:space="preserve">This section only gives Status description. Actual </w:t>
      </w:r>
      <w:r w:rsidR="001E4EC8">
        <w:t>definition</w:t>
      </w:r>
      <w:r>
        <w:t xml:space="preserve"> is up</w:t>
      </w:r>
      <w:r w:rsidR="001E4EC8">
        <w:t xml:space="preserve"> to SSL developer.</w:t>
      </w:r>
    </w:p>
    <w:p w:rsidR="00220603" w:rsidRDefault="00220603" w:rsidP="00220603">
      <w:pPr>
        <w:pStyle w:val="ListParagraph"/>
        <w:ind w:left="360"/>
      </w:pPr>
    </w:p>
    <w:p w:rsidR="00220603" w:rsidRDefault="00220603" w:rsidP="00220603">
      <w:pPr>
        <w:ind w:left="360"/>
      </w:pPr>
      <w:r>
        <w:t xml:space="preserve">The status list enumerates most common listed error types. This list can be extended by user according to their requirement and platform specific error reporting. </w:t>
      </w:r>
    </w:p>
    <w:p w:rsidR="00220603" w:rsidRDefault="00220603" w:rsidP="00220603">
      <w:pPr>
        <w:pStyle w:val="ListParagraph"/>
        <w:ind w:left="576"/>
      </w:pPr>
    </w:p>
    <w:p w:rsidR="001E4EC8" w:rsidRDefault="001E4EC8" w:rsidP="00220603">
      <w:pPr>
        <w:pStyle w:val="ListParagraph"/>
        <w:ind w:left="576"/>
      </w:pPr>
    </w:p>
    <w:p w:rsidR="001E4EC8" w:rsidRDefault="001E4EC8" w:rsidP="00220603">
      <w:pPr>
        <w:pStyle w:val="ListParagraph"/>
        <w:ind w:left="576"/>
      </w:pPr>
    </w:p>
    <w:tbl>
      <w:tblPr>
        <w:tblStyle w:val="TableGrid"/>
        <w:tblW w:w="0" w:type="auto"/>
        <w:tblInd w:w="360" w:type="dxa"/>
        <w:tblLook w:val="04A0" w:firstRow="1" w:lastRow="0" w:firstColumn="1" w:lastColumn="0" w:noHBand="0" w:noVBand="1"/>
      </w:tblPr>
      <w:tblGrid>
        <w:gridCol w:w="3983"/>
        <w:gridCol w:w="2356"/>
      </w:tblGrid>
      <w:tr w:rsidR="00220603" w:rsidTr="008B7C85">
        <w:tc>
          <w:tcPr>
            <w:tcW w:w="3983" w:type="dxa"/>
          </w:tcPr>
          <w:p w:rsidR="00220603" w:rsidRDefault="00220603" w:rsidP="008B7C85">
            <w:pPr>
              <w:pStyle w:val="ListParagraph"/>
              <w:ind w:left="0"/>
            </w:pPr>
            <w:r>
              <w:t>Status</w:t>
            </w:r>
          </w:p>
        </w:tc>
        <w:tc>
          <w:tcPr>
            <w:tcW w:w="2356" w:type="dxa"/>
          </w:tcPr>
          <w:p w:rsidR="00220603" w:rsidRDefault="00220603" w:rsidP="008B7C85">
            <w:pPr>
              <w:pStyle w:val="ListParagraph"/>
              <w:ind w:left="0"/>
            </w:pPr>
            <w:r>
              <w:t>Description</w:t>
            </w:r>
          </w:p>
        </w:tc>
      </w:tr>
      <w:tr w:rsidR="00220603" w:rsidTr="008B7C85">
        <w:tc>
          <w:tcPr>
            <w:tcW w:w="3983" w:type="dxa"/>
          </w:tcPr>
          <w:p w:rsidR="00220603" w:rsidRDefault="00220603" w:rsidP="008B7C85">
            <w:pPr>
              <w:pStyle w:val="ListParagraph"/>
              <w:ind w:left="0"/>
            </w:pPr>
            <w:r>
              <w:t>SSL_STATUS_NOT_INIT</w:t>
            </w:r>
          </w:p>
        </w:tc>
        <w:tc>
          <w:tcPr>
            <w:tcW w:w="2356" w:type="dxa"/>
          </w:tcPr>
          <w:p w:rsidR="00220603" w:rsidRDefault="00220603" w:rsidP="008B7C85">
            <w:pPr>
              <w:pStyle w:val="ListParagraph"/>
              <w:ind w:left="0"/>
            </w:pPr>
            <w:r>
              <w:t xml:space="preserve">This indicates the </w:t>
            </w:r>
            <w:proofErr w:type="spellStart"/>
            <w:r>
              <w:t>SSL_init</w:t>
            </w:r>
            <w:proofErr w:type="spellEnd"/>
            <w:r>
              <w:t>() not called</w:t>
            </w:r>
          </w:p>
        </w:tc>
      </w:tr>
      <w:tr w:rsidR="00220603" w:rsidTr="008B7C85">
        <w:tc>
          <w:tcPr>
            <w:tcW w:w="3983" w:type="dxa"/>
          </w:tcPr>
          <w:p w:rsidR="00220603" w:rsidRDefault="00220603" w:rsidP="008B7C85">
            <w:pPr>
              <w:pStyle w:val="ListParagraph"/>
              <w:ind w:left="0"/>
            </w:pPr>
            <w:r>
              <w:t>SSL_STATUS_INTERNAL_ERR</w:t>
            </w:r>
          </w:p>
        </w:tc>
        <w:tc>
          <w:tcPr>
            <w:tcW w:w="2356" w:type="dxa"/>
          </w:tcPr>
          <w:p w:rsidR="00220603" w:rsidRDefault="00220603" w:rsidP="001E4EC8">
            <w:pPr>
              <w:pStyle w:val="ListParagraph"/>
              <w:ind w:left="0"/>
            </w:pPr>
            <w:r>
              <w:t>This is generic error code to indicate</w:t>
            </w:r>
            <w:r w:rsidR="001E4EC8">
              <w:t xml:space="preserve"> that an</w:t>
            </w:r>
            <w:r>
              <w:t xml:space="preserve"> error</w:t>
            </w:r>
            <w:r w:rsidR="001E4EC8">
              <w:t xml:space="preserve"> has been returned </w:t>
            </w:r>
            <w:r>
              <w:t xml:space="preserve"> from base </w:t>
            </w:r>
            <w:r w:rsidR="008B2569">
              <w:t xml:space="preserve">host SDK </w:t>
            </w:r>
            <w:r w:rsidR="001E4EC8">
              <w:t>function</w:t>
            </w:r>
          </w:p>
        </w:tc>
      </w:tr>
      <w:tr w:rsidR="00220603" w:rsidTr="008B7C85">
        <w:tc>
          <w:tcPr>
            <w:tcW w:w="3983" w:type="dxa"/>
          </w:tcPr>
          <w:p w:rsidR="00220603" w:rsidRDefault="008B2569" w:rsidP="008B7C85">
            <w:pPr>
              <w:pStyle w:val="ListParagraph"/>
              <w:ind w:left="0"/>
            </w:pPr>
            <w:r>
              <w:t>SSL_STATUS_INVALID_PARAM</w:t>
            </w:r>
          </w:p>
        </w:tc>
        <w:tc>
          <w:tcPr>
            <w:tcW w:w="2356" w:type="dxa"/>
          </w:tcPr>
          <w:p w:rsidR="00220603" w:rsidRDefault="00220603" w:rsidP="008B7C85">
            <w:pPr>
              <w:pStyle w:val="ListParagraph"/>
              <w:ind w:left="0"/>
            </w:pPr>
            <w:r>
              <w:t>This indicates some or all of the input parameters are invalid. Not allocated or out of range</w:t>
            </w:r>
          </w:p>
        </w:tc>
      </w:tr>
      <w:tr w:rsidR="00220603" w:rsidTr="008B7C85">
        <w:tc>
          <w:tcPr>
            <w:tcW w:w="3983" w:type="dxa"/>
          </w:tcPr>
          <w:p w:rsidR="00220603" w:rsidRDefault="00220603" w:rsidP="008B7C85">
            <w:pPr>
              <w:pStyle w:val="ListParagraph"/>
              <w:ind w:left="0"/>
            </w:pPr>
            <w:r>
              <w:t>SSL_STATUS_BAD_HANDLE</w:t>
            </w:r>
          </w:p>
        </w:tc>
        <w:tc>
          <w:tcPr>
            <w:tcW w:w="2356" w:type="dxa"/>
          </w:tcPr>
          <w:p w:rsidR="00220603" w:rsidRDefault="00220603" w:rsidP="008B7C85">
            <w:pPr>
              <w:pStyle w:val="ListParagraph"/>
              <w:ind w:left="0"/>
            </w:pPr>
            <w:r>
              <w:t>This indicated ID passed to the call is invalid i.e. not in list or unallocated.</w:t>
            </w:r>
          </w:p>
        </w:tc>
      </w:tr>
      <w:tr w:rsidR="00220603" w:rsidTr="008B7C85">
        <w:tc>
          <w:tcPr>
            <w:tcW w:w="3983" w:type="dxa"/>
          </w:tcPr>
          <w:p w:rsidR="00220603" w:rsidRDefault="00220603" w:rsidP="008B7C85">
            <w:pPr>
              <w:pStyle w:val="ListParagraph"/>
              <w:ind w:left="0"/>
            </w:pPr>
            <w:r>
              <w:t>SSL_STATUS_RESOURCE_ERR</w:t>
            </w:r>
          </w:p>
        </w:tc>
        <w:tc>
          <w:tcPr>
            <w:tcW w:w="2356" w:type="dxa"/>
          </w:tcPr>
          <w:p w:rsidR="00220603" w:rsidRDefault="00220603" w:rsidP="008B7C85">
            <w:pPr>
              <w:pStyle w:val="ListParagraph"/>
              <w:ind w:left="0"/>
            </w:pPr>
            <w:r>
              <w:t>This indicates if API fails to get any resource either memory or any other</w:t>
            </w:r>
          </w:p>
        </w:tc>
      </w:tr>
      <w:tr w:rsidR="00220603" w:rsidTr="008B7C85">
        <w:tc>
          <w:tcPr>
            <w:tcW w:w="3983" w:type="dxa"/>
          </w:tcPr>
          <w:p w:rsidR="00220603" w:rsidRDefault="00220603" w:rsidP="008B7C85">
            <w:pPr>
              <w:pStyle w:val="ListParagraph"/>
              <w:ind w:left="0"/>
            </w:pPr>
            <w:r>
              <w:t>SSL_STATUS_OK</w:t>
            </w:r>
          </w:p>
        </w:tc>
        <w:tc>
          <w:tcPr>
            <w:tcW w:w="2356" w:type="dxa"/>
          </w:tcPr>
          <w:p w:rsidR="00220603" w:rsidRDefault="00220603" w:rsidP="008B7C85">
            <w:pPr>
              <w:pStyle w:val="ListParagraph"/>
              <w:ind w:left="0"/>
            </w:pPr>
            <w:r>
              <w:t>This indicates call is successful</w:t>
            </w:r>
          </w:p>
        </w:tc>
      </w:tr>
      <w:tr w:rsidR="00220603" w:rsidTr="008B7C85">
        <w:tc>
          <w:tcPr>
            <w:tcW w:w="3983" w:type="dxa"/>
          </w:tcPr>
          <w:p w:rsidR="00220603" w:rsidRDefault="00220603" w:rsidP="008B7C85">
            <w:pPr>
              <w:pStyle w:val="ListParagraph"/>
              <w:ind w:left="0"/>
            </w:pPr>
            <w:r>
              <w:t>SSL_STATUS_TIMEOUT</w:t>
            </w:r>
          </w:p>
        </w:tc>
        <w:tc>
          <w:tcPr>
            <w:tcW w:w="2356" w:type="dxa"/>
          </w:tcPr>
          <w:p w:rsidR="00220603" w:rsidRDefault="00220603" w:rsidP="008B2569">
            <w:pPr>
              <w:pStyle w:val="ListParagraph"/>
              <w:ind w:left="0"/>
            </w:pPr>
            <w:r>
              <w:t xml:space="preserve">This indicates </w:t>
            </w:r>
            <w:proofErr w:type="spellStart"/>
            <w:r>
              <w:t>SSL_</w:t>
            </w:r>
            <w:r w:rsidR="008B2569">
              <w:t>lock</w:t>
            </w:r>
            <w:proofErr w:type="spellEnd"/>
            <w:r>
              <w:t xml:space="preserve">() timed out waiting </w:t>
            </w:r>
            <w:r w:rsidR="008B2569">
              <w:t xml:space="preserve">to acquire </w:t>
            </w:r>
            <w:r>
              <w:t>a  lock</w:t>
            </w:r>
          </w:p>
        </w:tc>
      </w:tr>
      <w:tr w:rsidR="00220603" w:rsidTr="008B7C85">
        <w:tc>
          <w:tcPr>
            <w:tcW w:w="3983" w:type="dxa"/>
          </w:tcPr>
          <w:p w:rsidR="00220603" w:rsidRDefault="00220603" w:rsidP="008B7C85">
            <w:pPr>
              <w:pStyle w:val="ListParagraph"/>
              <w:ind w:left="0"/>
            </w:pPr>
            <w:r>
              <w:t>SSL_STATUS_FAILED</w:t>
            </w:r>
          </w:p>
        </w:tc>
        <w:tc>
          <w:tcPr>
            <w:tcW w:w="2356" w:type="dxa"/>
          </w:tcPr>
          <w:p w:rsidR="00220603" w:rsidRDefault="00220603" w:rsidP="008B7C85">
            <w:pPr>
              <w:pStyle w:val="ListParagraph"/>
              <w:ind w:left="0"/>
            </w:pPr>
            <w:r>
              <w:t>Call failed</w:t>
            </w:r>
          </w:p>
        </w:tc>
      </w:tr>
      <w:tr w:rsidR="00C01F69" w:rsidTr="008B7C85">
        <w:trPr>
          <w:ins w:id="239" w:author="Verma, Shally" w:date="2015-04-27T16:59:00Z"/>
        </w:trPr>
        <w:tc>
          <w:tcPr>
            <w:tcW w:w="3983" w:type="dxa"/>
          </w:tcPr>
          <w:p w:rsidR="00C01F69" w:rsidRDefault="00C01F69" w:rsidP="008B7C85">
            <w:pPr>
              <w:pStyle w:val="ListParagraph"/>
              <w:ind w:left="0"/>
              <w:rPr>
                <w:ins w:id="240" w:author="Verma, Shally" w:date="2015-04-27T16:59:00Z"/>
              </w:rPr>
            </w:pPr>
            <w:ins w:id="241" w:author="Verma, Shally" w:date="2015-04-27T16:59:00Z">
              <w:r>
                <w:t>SSL_STATUS_OP_INCOMPLETE</w:t>
              </w:r>
            </w:ins>
          </w:p>
        </w:tc>
        <w:tc>
          <w:tcPr>
            <w:tcW w:w="2356" w:type="dxa"/>
          </w:tcPr>
          <w:p w:rsidR="00C01F69" w:rsidRDefault="00C01F69">
            <w:pPr>
              <w:pStyle w:val="ListParagraph"/>
              <w:ind w:left="0"/>
              <w:rPr>
                <w:ins w:id="242" w:author="Verma, Shally" w:date="2015-04-27T16:59:00Z"/>
              </w:rPr>
            </w:pPr>
            <w:ins w:id="243" w:author="Verma, Shally" w:date="2015-04-27T17:00:00Z">
              <w:r>
                <w:t xml:space="preserve">This indicates if port read/write transaction </w:t>
              </w:r>
            </w:ins>
            <w:ins w:id="244" w:author="Verma, Shally" w:date="2015-04-27T17:01:00Z">
              <w:r>
                <w:t xml:space="preserve">remain incomplete i.e. number of bytes </w:t>
              </w:r>
            </w:ins>
            <w:ins w:id="245" w:author="Verma, Shally" w:date="2015-04-27T17:03:00Z">
              <w:r>
                <w:t xml:space="preserve">actually </w:t>
              </w:r>
            </w:ins>
            <w:ins w:id="246" w:author="Verma, Shally" w:date="2015-04-27T17:01:00Z">
              <w:r>
                <w:t>read or written is less than</w:t>
              </w:r>
            </w:ins>
            <w:ins w:id="247" w:author="Verma, Shally" w:date="2015-04-27T17:03:00Z">
              <w:r>
                <w:t xml:space="preserve"> requested</w:t>
              </w:r>
            </w:ins>
          </w:p>
        </w:tc>
      </w:tr>
    </w:tbl>
    <w:p w:rsidR="00220603" w:rsidRDefault="00220603" w:rsidP="00220603">
      <w:pPr>
        <w:pStyle w:val="ListParagraph"/>
        <w:ind w:left="360"/>
      </w:pPr>
    </w:p>
    <w:p w:rsidR="00220603" w:rsidRDefault="00220603" w:rsidP="00AD66CA">
      <w:pPr>
        <w:pStyle w:val="Heading2"/>
      </w:pPr>
      <w:bookmarkStart w:id="248" w:name="_Toc417918773"/>
      <w:r>
        <w:lastRenderedPageBreak/>
        <w:t>SSL_DBG_LVL</w:t>
      </w:r>
      <w:bookmarkEnd w:id="248"/>
    </w:p>
    <w:tbl>
      <w:tblPr>
        <w:tblStyle w:val="TableGrid"/>
        <w:tblW w:w="0" w:type="auto"/>
        <w:tblInd w:w="360" w:type="dxa"/>
        <w:tblLook w:val="04A0" w:firstRow="1" w:lastRow="0" w:firstColumn="1" w:lastColumn="0" w:noHBand="0" w:noVBand="1"/>
      </w:tblPr>
      <w:tblGrid>
        <w:gridCol w:w="3983"/>
        <w:gridCol w:w="2356"/>
      </w:tblGrid>
      <w:tr w:rsidR="00220603" w:rsidTr="008B7C85">
        <w:tc>
          <w:tcPr>
            <w:tcW w:w="3983" w:type="dxa"/>
          </w:tcPr>
          <w:p w:rsidR="00220603" w:rsidRDefault="00220603" w:rsidP="008B7C85">
            <w:pPr>
              <w:pStyle w:val="ListParagraph"/>
              <w:ind w:left="0"/>
            </w:pPr>
            <w:r>
              <w:t>Status</w:t>
            </w:r>
          </w:p>
        </w:tc>
        <w:tc>
          <w:tcPr>
            <w:tcW w:w="2356" w:type="dxa"/>
          </w:tcPr>
          <w:p w:rsidR="00220603" w:rsidRDefault="00220603" w:rsidP="008B7C85">
            <w:pPr>
              <w:pStyle w:val="ListParagraph"/>
              <w:ind w:left="0"/>
            </w:pPr>
            <w:r>
              <w:t>Description</w:t>
            </w:r>
          </w:p>
        </w:tc>
      </w:tr>
      <w:tr w:rsidR="00220603" w:rsidTr="008B7C85">
        <w:tc>
          <w:tcPr>
            <w:tcW w:w="3983" w:type="dxa"/>
          </w:tcPr>
          <w:p w:rsidR="00220603" w:rsidRDefault="00220603" w:rsidP="008B7C85">
            <w:pPr>
              <w:pStyle w:val="ListParagraph"/>
              <w:ind w:left="0"/>
            </w:pPr>
            <w:r>
              <w:t>SSL_DBG_LVL_ALL</w:t>
            </w:r>
          </w:p>
        </w:tc>
        <w:tc>
          <w:tcPr>
            <w:tcW w:w="2356" w:type="dxa"/>
          </w:tcPr>
          <w:p w:rsidR="00220603" w:rsidRDefault="00220603" w:rsidP="008B7C85">
            <w:pPr>
              <w:pStyle w:val="ListParagraph"/>
              <w:ind w:left="0"/>
            </w:pPr>
            <w:r>
              <w:t xml:space="preserve">Print all of the messages regardless of level. </w:t>
            </w:r>
          </w:p>
        </w:tc>
      </w:tr>
      <w:tr w:rsidR="00220603" w:rsidTr="008B7C85">
        <w:tc>
          <w:tcPr>
            <w:tcW w:w="3983" w:type="dxa"/>
          </w:tcPr>
          <w:p w:rsidR="00220603" w:rsidRDefault="00220603" w:rsidP="008B7C85">
            <w:pPr>
              <w:pStyle w:val="ListParagraph"/>
              <w:ind w:left="0"/>
            </w:pPr>
            <w:r>
              <w:t>SSL_DBG_LVL_INFO</w:t>
            </w:r>
          </w:p>
        </w:tc>
        <w:tc>
          <w:tcPr>
            <w:tcW w:w="2356" w:type="dxa"/>
          </w:tcPr>
          <w:p w:rsidR="00220603" w:rsidRDefault="00220603" w:rsidP="008B7C85">
            <w:pPr>
              <w:pStyle w:val="ListParagraph"/>
              <w:ind w:left="0"/>
            </w:pPr>
            <w:r>
              <w:t>Prints messages marked as informational</w:t>
            </w:r>
          </w:p>
        </w:tc>
      </w:tr>
      <w:tr w:rsidR="00220603" w:rsidTr="008B7C85">
        <w:tc>
          <w:tcPr>
            <w:tcW w:w="3983" w:type="dxa"/>
          </w:tcPr>
          <w:p w:rsidR="00220603" w:rsidRDefault="00220603" w:rsidP="008B7C85">
            <w:pPr>
              <w:pStyle w:val="ListParagraph"/>
              <w:ind w:left="0"/>
            </w:pPr>
            <w:r>
              <w:t>SSL_DBG_LVL_FUNC</w:t>
            </w:r>
          </w:p>
        </w:tc>
        <w:tc>
          <w:tcPr>
            <w:tcW w:w="2356" w:type="dxa"/>
          </w:tcPr>
          <w:p w:rsidR="00220603" w:rsidRDefault="00220603" w:rsidP="008B7C85">
            <w:pPr>
              <w:pStyle w:val="ListParagraph"/>
              <w:ind w:left="0"/>
            </w:pPr>
            <w:r>
              <w:t>Prints Entry and Exit of function calls</w:t>
            </w:r>
          </w:p>
        </w:tc>
      </w:tr>
      <w:tr w:rsidR="00220603" w:rsidTr="008B7C85">
        <w:tc>
          <w:tcPr>
            <w:tcW w:w="3983" w:type="dxa"/>
          </w:tcPr>
          <w:p w:rsidR="00220603" w:rsidRDefault="00220603" w:rsidP="008B7C85">
            <w:pPr>
              <w:pStyle w:val="ListParagraph"/>
              <w:ind w:left="0"/>
            </w:pPr>
            <w:r>
              <w:t>SSL_DBG_LVL_WARN</w:t>
            </w:r>
          </w:p>
        </w:tc>
        <w:tc>
          <w:tcPr>
            <w:tcW w:w="2356" w:type="dxa"/>
          </w:tcPr>
          <w:p w:rsidR="00220603" w:rsidRDefault="00220603" w:rsidP="008B7C85">
            <w:pPr>
              <w:pStyle w:val="ListParagraph"/>
              <w:ind w:left="0"/>
            </w:pPr>
            <w:r>
              <w:t>Prints messages marked with warning</w:t>
            </w:r>
          </w:p>
        </w:tc>
      </w:tr>
      <w:tr w:rsidR="00220603" w:rsidTr="008B7C85">
        <w:tc>
          <w:tcPr>
            <w:tcW w:w="3983" w:type="dxa"/>
          </w:tcPr>
          <w:p w:rsidR="00220603" w:rsidRDefault="00220603" w:rsidP="008B7C85">
            <w:pPr>
              <w:pStyle w:val="ListParagraph"/>
              <w:ind w:left="0"/>
            </w:pPr>
            <w:r>
              <w:t>SSL_DBG_LVL_ERR</w:t>
            </w:r>
          </w:p>
        </w:tc>
        <w:tc>
          <w:tcPr>
            <w:tcW w:w="2356" w:type="dxa"/>
          </w:tcPr>
          <w:p w:rsidR="00220603" w:rsidRDefault="00220603" w:rsidP="008B7C85">
            <w:pPr>
              <w:pStyle w:val="ListParagraph"/>
              <w:ind w:left="0"/>
            </w:pPr>
            <w:r>
              <w:t>Prints messages marked as error</w:t>
            </w:r>
          </w:p>
        </w:tc>
      </w:tr>
      <w:tr w:rsidR="00220603" w:rsidTr="008B7C85">
        <w:tc>
          <w:tcPr>
            <w:tcW w:w="3983" w:type="dxa"/>
          </w:tcPr>
          <w:p w:rsidR="00220603" w:rsidRDefault="008B2569" w:rsidP="008B7C85">
            <w:pPr>
              <w:pStyle w:val="ListParagraph"/>
              <w:ind w:left="0"/>
            </w:pPr>
            <w:r>
              <w:t>SSL_DBG_LVL_NONE</w:t>
            </w:r>
          </w:p>
        </w:tc>
        <w:tc>
          <w:tcPr>
            <w:tcW w:w="2356" w:type="dxa"/>
          </w:tcPr>
          <w:p w:rsidR="00220603" w:rsidRDefault="00220603" w:rsidP="008B7C85">
            <w:pPr>
              <w:pStyle w:val="ListParagraph"/>
              <w:ind w:left="0"/>
            </w:pPr>
            <w:r>
              <w:t>No print message will be output to console</w:t>
            </w:r>
          </w:p>
        </w:tc>
      </w:tr>
    </w:tbl>
    <w:p w:rsidR="00220603" w:rsidRDefault="00220603" w:rsidP="00220603">
      <w:pPr>
        <w:pStyle w:val="ListParagraph"/>
        <w:ind w:left="360"/>
      </w:pPr>
    </w:p>
    <w:p w:rsidR="00220603" w:rsidRDefault="00220603" w:rsidP="00220603"/>
    <w:p w:rsidR="00220603" w:rsidRDefault="00220603" w:rsidP="00AD66CA">
      <w:pPr>
        <w:pStyle w:val="Heading2"/>
      </w:pPr>
      <w:bookmarkStart w:id="249" w:name="_Toc417918774"/>
      <w:r>
        <w:t>SSL_WAIT_TYPE</w:t>
      </w:r>
      <w:bookmarkEnd w:id="249"/>
    </w:p>
    <w:tbl>
      <w:tblPr>
        <w:tblStyle w:val="TableGrid"/>
        <w:tblW w:w="0" w:type="auto"/>
        <w:tblInd w:w="360" w:type="dxa"/>
        <w:tblLook w:val="04A0" w:firstRow="1" w:lastRow="0" w:firstColumn="1" w:lastColumn="0" w:noHBand="0" w:noVBand="1"/>
      </w:tblPr>
      <w:tblGrid>
        <w:gridCol w:w="4501"/>
        <w:gridCol w:w="4440"/>
      </w:tblGrid>
      <w:tr w:rsidR="008B2569" w:rsidTr="008B7C85">
        <w:tc>
          <w:tcPr>
            <w:tcW w:w="4501" w:type="dxa"/>
          </w:tcPr>
          <w:p w:rsidR="008B2569" w:rsidRDefault="008B2569" w:rsidP="008B7C85">
            <w:pPr>
              <w:pStyle w:val="ListParagraph"/>
              <w:ind w:left="0"/>
            </w:pPr>
            <w:proofErr w:type="spellStart"/>
            <w:r>
              <w:t>Enum</w:t>
            </w:r>
            <w:proofErr w:type="spellEnd"/>
          </w:p>
        </w:tc>
        <w:tc>
          <w:tcPr>
            <w:tcW w:w="4440" w:type="dxa"/>
          </w:tcPr>
          <w:p w:rsidR="008B2569" w:rsidRDefault="008B2569" w:rsidP="008B7C85">
            <w:pPr>
              <w:pStyle w:val="ListParagraph"/>
              <w:ind w:left="0"/>
            </w:pPr>
            <w:proofErr w:type="spellStart"/>
            <w:r>
              <w:t>Desciption</w:t>
            </w:r>
            <w:proofErr w:type="spellEnd"/>
          </w:p>
        </w:tc>
      </w:tr>
      <w:tr w:rsidR="00220603" w:rsidTr="008B7C85">
        <w:tc>
          <w:tcPr>
            <w:tcW w:w="4501" w:type="dxa"/>
          </w:tcPr>
          <w:p w:rsidR="00220603" w:rsidRDefault="00220603" w:rsidP="008B7C85">
            <w:pPr>
              <w:pStyle w:val="ListParagraph"/>
              <w:ind w:left="0"/>
            </w:pPr>
            <w:r>
              <w:t>SSL_WAIT_NONE</w:t>
            </w:r>
          </w:p>
        </w:tc>
        <w:tc>
          <w:tcPr>
            <w:tcW w:w="4440" w:type="dxa"/>
          </w:tcPr>
          <w:p w:rsidR="00220603" w:rsidRDefault="00220603" w:rsidP="008B7C85">
            <w:pPr>
              <w:pStyle w:val="ListParagraph"/>
              <w:ind w:left="0"/>
            </w:pPr>
            <w:r>
              <w:t>Call returns immediately if failed to get lock</w:t>
            </w:r>
          </w:p>
        </w:tc>
      </w:tr>
      <w:tr w:rsidR="00220603" w:rsidTr="008B7C85">
        <w:tc>
          <w:tcPr>
            <w:tcW w:w="4501" w:type="dxa"/>
          </w:tcPr>
          <w:p w:rsidR="00220603" w:rsidRDefault="00220603" w:rsidP="008B7C85">
            <w:pPr>
              <w:pStyle w:val="ListParagraph"/>
              <w:ind w:left="0"/>
            </w:pPr>
            <w:r>
              <w:t>SSL_WAIT_FOREVER</w:t>
            </w:r>
          </w:p>
        </w:tc>
        <w:tc>
          <w:tcPr>
            <w:tcW w:w="4440" w:type="dxa"/>
          </w:tcPr>
          <w:p w:rsidR="00220603" w:rsidRDefault="00220603" w:rsidP="008B7C85">
            <w:pPr>
              <w:pStyle w:val="ListParagraph"/>
              <w:ind w:left="0"/>
            </w:pPr>
            <w:r>
              <w:t>Call would block until it get requested resource</w:t>
            </w:r>
          </w:p>
        </w:tc>
      </w:tr>
    </w:tbl>
    <w:p w:rsidR="00220603" w:rsidRPr="00220603" w:rsidRDefault="00220603" w:rsidP="00220603"/>
    <w:p w:rsidR="00624DDC" w:rsidRDefault="003323C1" w:rsidP="00AD66CA">
      <w:pPr>
        <w:pStyle w:val="Heading1"/>
        <w:pageBreakBefore w:val="0"/>
        <w:numPr>
          <w:ilvl w:val="0"/>
          <w:numId w:val="45"/>
        </w:numPr>
        <w:tabs>
          <w:tab w:val="left" w:pos="1134"/>
        </w:tabs>
        <w:spacing w:before="360" w:after="100"/>
        <w:jc w:val="left"/>
        <w:rPr>
          <w:sz w:val="28"/>
          <w:szCs w:val="28"/>
        </w:rPr>
      </w:pPr>
      <w:bookmarkStart w:id="250" w:name="_Toc417918775"/>
      <w:r>
        <w:rPr>
          <w:sz w:val="28"/>
          <w:szCs w:val="28"/>
        </w:rPr>
        <w:t>API</w:t>
      </w:r>
      <w:bookmarkEnd w:id="250"/>
    </w:p>
    <w:p w:rsidR="00C2786B" w:rsidRDefault="00846BAD" w:rsidP="00C2786B">
      <w:r>
        <w:t xml:space="preserve">A SSL will be providing </w:t>
      </w:r>
      <w:r w:rsidR="00F231C9">
        <w:t xml:space="preserve">an API for </w:t>
      </w:r>
      <w:r>
        <w:t xml:space="preserve">following feature set </w:t>
      </w:r>
      <w:r w:rsidR="00F231C9">
        <w:t>(Reference: Generic SW Architecture Document)</w:t>
      </w:r>
      <w:r>
        <w:t>:</w:t>
      </w:r>
    </w:p>
    <w:p w:rsidR="00F231C9" w:rsidRDefault="00815273" w:rsidP="005C280B">
      <w:pPr>
        <w:pStyle w:val="ListParagraph"/>
        <w:numPr>
          <w:ilvl w:val="0"/>
          <w:numId w:val="43"/>
        </w:numPr>
      </w:pPr>
      <w:r>
        <w:t>L</w:t>
      </w:r>
      <w:r w:rsidR="00846BAD">
        <w:t>ocking and unlocking</w:t>
      </w:r>
      <w:r w:rsidR="005C280B">
        <w:t xml:space="preserve"> (</w:t>
      </w:r>
      <w:proofErr w:type="spellStart"/>
      <w:r w:rsidR="005C280B">
        <w:t>Mutex</w:t>
      </w:r>
      <w:proofErr w:type="spellEnd"/>
      <w:r w:rsidR="005C280B">
        <w:t xml:space="preserve"> or Semaphore is dependent on user)</w:t>
      </w:r>
    </w:p>
    <w:p w:rsidR="00846BAD" w:rsidRDefault="00846BAD" w:rsidP="00846BAD">
      <w:pPr>
        <w:pStyle w:val="ListParagraph"/>
        <w:numPr>
          <w:ilvl w:val="0"/>
          <w:numId w:val="43"/>
        </w:numPr>
      </w:pPr>
      <w:r>
        <w:t xml:space="preserve">Memory </w:t>
      </w:r>
      <w:r w:rsidR="005C280B">
        <w:t xml:space="preserve">clear and </w:t>
      </w:r>
      <w:r>
        <w:t>copy operations</w:t>
      </w:r>
    </w:p>
    <w:p w:rsidR="00846BAD" w:rsidRDefault="00F231C9" w:rsidP="00846BAD">
      <w:pPr>
        <w:pStyle w:val="ListParagraph"/>
        <w:numPr>
          <w:ilvl w:val="0"/>
          <w:numId w:val="43"/>
        </w:numPr>
      </w:pPr>
      <w:r>
        <w:t xml:space="preserve">Print </w:t>
      </w:r>
      <w:r w:rsidR="005C280B">
        <w:t xml:space="preserve">APIs to print console messages on </w:t>
      </w:r>
      <w:proofErr w:type="spellStart"/>
      <w:r w:rsidR="005C280B">
        <w:t>stdio</w:t>
      </w:r>
      <w:proofErr w:type="spellEnd"/>
    </w:p>
    <w:p w:rsidR="005C280B" w:rsidRDefault="005C280B" w:rsidP="00846BAD">
      <w:pPr>
        <w:pStyle w:val="ListParagraph"/>
        <w:numPr>
          <w:ilvl w:val="0"/>
          <w:numId w:val="43"/>
        </w:numPr>
      </w:pPr>
      <w:r>
        <w:t xml:space="preserve">Hardware port </w:t>
      </w:r>
      <w:proofErr w:type="spellStart"/>
      <w:r>
        <w:t>init</w:t>
      </w:r>
      <w:proofErr w:type="spellEnd"/>
      <w:r>
        <w:t>, open</w:t>
      </w:r>
      <w:r w:rsidR="008A3546">
        <w:t>, term and close</w:t>
      </w:r>
      <w:r>
        <w:t xml:space="preserve"> and </w:t>
      </w:r>
      <w:proofErr w:type="spellStart"/>
      <w:r>
        <w:t>bytewide</w:t>
      </w:r>
      <w:proofErr w:type="spellEnd"/>
      <w:r>
        <w:t xml:space="preserve"> address read and write </w:t>
      </w:r>
    </w:p>
    <w:p w:rsidR="003323C1" w:rsidRDefault="003323C1" w:rsidP="003323C1">
      <w:pPr>
        <w:pStyle w:val="ListParagraph"/>
      </w:pPr>
    </w:p>
    <w:p w:rsidR="00AD66CA" w:rsidRPr="00AD66CA" w:rsidRDefault="00AD66CA" w:rsidP="00AD66CA">
      <w:pPr>
        <w:pStyle w:val="ListParagraph"/>
        <w:keepNext/>
        <w:numPr>
          <w:ilvl w:val="0"/>
          <w:numId w:val="1"/>
        </w:numPr>
        <w:contextualSpacing w:val="0"/>
        <w:outlineLvl w:val="1"/>
        <w:rPr>
          <w:rFonts w:ascii="Helvetica" w:hAnsi="Helvetica"/>
          <w:b/>
          <w:vanish/>
        </w:rPr>
      </w:pPr>
    </w:p>
    <w:p w:rsidR="003323C1" w:rsidRDefault="003323C1" w:rsidP="00AD66CA">
      <w:pPr>
        <w:pStyle w:val="Heading2"/>
      </w:pPr>
      <w:bookmarkStart w:id="251" w:name="_Toc417918776"/>
      <w:r>
        <w:t xml:space="preserve">SSL_STATUS </w:t>
      </w:r>
      <w:proofErr w:type="spellStart"/>
      <w:r>
        <w:t>SSL_</w:t>
      </w:r>
      <w:proofErr w:type="gramStart"/>
      <w:r>
        <w:t>init</w:t>
      </w:r>
      <w:proofErr w:type="spellEnd"/>
      <w:r>
        <w:t>(</w:t>
      </w:r>
      <w:proofErr w:type="gramEnd"/>
      <w:r w:rsidR="00576F92">
        <w:t>void</w:t>
      </w:r>
      <w:r>
        <w:t>)</w:t>
      </w:r>
      <w:bookmarkEnd w:id="251"/>
    </w:p>
    <w:p w:rsidR="00576F92" w:rsidRDefault="00576F92" w:rsidP="00E66CFC">
      <w:pPr>
        <w:pStyle w:val="ListParagraph"/>
      </w:pPr>
    </w:p>
    <w:p w:rsidR="00E66CFC" w:rsidRDefault="00E66CFC" w:rsidP="00E66CFC">
      <w:pPr>
        <w:pStyle w:val="ListParagraph"/>
      </w:pPr>
      <w:r w:rsidRPr="001E4EC8">
        <w:rPr>
          <w:b/>
        </w:rPr>
        <w:t>Description</w:t>
      </w:r>
      <w:r>
        <w:t>:</w:t>
      </w:r>
    </w:p>
    <w:p w:rsidR="00576F92" w:rsidRDefault="00576F92" w:rsidP="00E66CFC">
      <w:pPr>
        <w:pStyle w:val="ListParagraph"/>
      </w:pPr>
      <w:r>
        <w:t xml:space="preserve">This function should setup basic infrastructure necessary to </w:t>
      </w:r>
      <w:r w:rsidR="001E4EC8">
        <w:t>communicate host to target device.</w:t>
      </w:r>
      <w:r>
        <w:t xml:space="preserve"> For example, initialization of local data structure and resources as consumed by SSL. </w:t>
      </w:r>
      <w:r w:rsidR="000B3ECC">
        <w:t>Hardware bus one time initialization is supposed to be done here.</w:t>
      </w:r>
    </w:p>
    <w:p w:rsidR="001E4EC8" w:rsidRDefault="001E4EC8" w:rsidP="00E66CFC">
      <w:pPr>
        <w:pStyle w:val="ListParagraph"/>
      </w:pPr>
    </w:p>
    <w:p w:rsidR="00576F92" w:rsidRDefault="003637F7" w:rsidP="00E66CFC">
      <w:pPr>
        <w:pStyle w:val="ListParagraph"/>
      </w:pPr>
      <w:r>
        <w:t>If not call</w:t>
      </w:r>
      <w:r w:rsidR="001E4EC8">
        <w:t>ed</w:t>
      </w:r>
      <w:r>
        <w:t>, then c</w:t>
      </w:r>
      <w:r w:rsidR="00E614B4">
        <w:t xml:space="preserve">all to </w:t>
      </w:r>
      <w:r>
        <w:t xml:space="preserve">some of the </w:t>
      </w:r>
      <w:r w:rsidR="001E4EC8">
        <w:t>SSL</w:t>
      </w:r>
      <w:r w:rsidR="00E614B4">
        <w:t xml:space="preserve"> function should </w:t>
      </w:r>
      <w:r>
        <w:t>fail with error SSL_STATUS_NOT_INIT</w:t>
      </w:r>
    </w:p>
    <w:p w:rsidR="003637F7" w:rsidRDefault="003637F7" w:rsidP="00E66CFC">
      <w:pPr>
        <w:pStyle w:val="ListParagraph"/>
      </w:pPr>
    </w:p>
    <w:p w:rsidR="00E66CFC" w:rsidRDefault="00E66CFC" w:rsidP="00E66CFC">
      <w:pPr>
        <w:pStyle w:val="ListParagraph"/>
      </w:pPr>
      <w:r w:rsidRPr="001E4EC8">
        <w:rPr>
          <w:b/>
        </w:rPr>
        <w:t>Return Code</w:t>
      </w:r>
      <w:r>
        <w:t>:</w:t>
      </w:r>
    </w:p>
    <w:p w:rsidR="00576F92" w:rsidRDefault="008A3546" w:rsidP="00E66CFC">
      <w:pPr>
        <w:pStyle w:val="ListParagraph"/>
      </w:pPr>
      <w:r>
        <w:t>SSL_STATUS_INTERNAL_ERR</w:t>
      </w:r>
    </w:p>
    <w:p w:rsidR="008A3546" w:rsidRDefault="008A3546" w:rsidP="00E66CFC">
      <w:pPr>
        <w:pStyle w:val="ListParagraph"/>
      </w:pPr>
      <w:r>
        <w:t>SSL_STATUS_RESOURCE_ERR</w:t>
      </w:r>
    </w:p>
    <w:p w:rsidR="008A3546" w:rsidRDefault="008A3546" w:rsidP="00E66CFC">
      <w:pPr>
        <w:pStyle w:val="ListParagraph"/>
      </w:pPr>
      <w:r>
        <w:t>SSL_STATUS_OK</w:t>
      </w:r>
    </w:p>
    <w:p w:rsidR="008A3546" w:rsidRDefault="008A3546" w:rsidP="00E66CFC">
      <w:pPr>
        <w:pStyle w:val="ListParagraph"/>
      </w:pPr>
    </w:p>
    <w:p w:rsidR="00E66CFC" w:rsidRDefault="00E66CFC" w:rsidP="00E66CFC">
      <w:pPr>
        <w:pStyle w:val="ListParagraph"/>
      </w:pPr>
      <w:r w:rsidRPr="001E4EC8">
        <w:rPr>
          <w:b/>
        </w:rPr>
        <w:t>Input</w:t>
      </w:r>
      <w:r>
        <w:t>:</w:t>
      </w:r>
    </w:p>
    <w:p w:rsidR="00576F92" w:rsidRDefault="00576F92" w:rsidP="00E66CFC">
      <w:pPr>
        <w:pStyle w:val="ListParagraph"/>
      </w:pPr>
      <w:r>
        <w:t xml:space="preserve">None </w:t>
      </w:r>
    </w:p>
    <w:p w:rsidR="00576F92" w:rsidRDefault="00576F92" w:rsidP="00E66CFC">
      <w:pPr>
        <w:pStyle w:val="ListParagraph"/>
      </w:pPr>
    </w:p>
    <w:p w:rsidR="00E66CFC" w:rsidRDefault="00E66CFC" w:rsidP="00E66CFC">
      <w:pPr>
        <w:pStyle w:val="ListParagraph"/>
      </w:pPr>
      <w:r w:rsidRPr="001E4EC8">
        <w:rPr>
          <w:b/>
        </w:rPr>
        <w:t>Output</w:t>
      </w:r>
      <w:r>
        <w:t>:</w:t>
      </w:r>
    </w:p>
    <w:p w:rsidR="00576F92" w:rsidRDefault="00576F92" w:rsidP="00E66CFC">
      <w:pPr>
        <w:pStyle w:val="ListParagraph"/>
      </w:pPr>
      <w:r>
        <w:t>None</w:t>
      </w:r>
    </w:p>
    <w:p w:rsidR="00E66CFC" w:rsidRDefault="00E66CFC" w:rsidP="00E66CFC">
      <w:pPr>
        <w:pStyle w:val="ListParagraph"/>
      </w:pPr>
    </w:p>
    <w:p w:rsidR="003323C1" w:rsidRDefault="003323C1" w:rsidP="00AD66CA">
      <w:pPr>
        <w:pStyle w:val="Heading2"/>
      </w:pPr>
      <w:bookmarkStart w:id="252" w:name="_Toc417918777"/>
      <w:r>
        <w:lastRenderedPageBreak/>
        <w:t xml:space="preserve">SSL_STATUS </w:t>
      </w:r>
      <w:proofErr w:type="spellStart"/>
      <w:r>
        <w:t>SSL_</w:t>
      </w:r>
      <w:proofErr w:type="gramStart"/>
      <w:r>
        <w:t>term</w:t>
      </w:r>
      <w:proofErr w:type="spellEnd"/>
      <w:r>
        <w:t>(</w:t>
      </w:r>
      <w:proofErr w:type="gramEnd"/>
      <w:r>
        <w:t>void)</w:t>
      </w:r>
      <w:bookmarkEnd w:id="252"/>
    </w:p>
    <w:p w:rsidR="00E614B4" w:rsidRDefault="00E614B4" w:rsidP="00576F92">
      <w:pPr>
        <w:pStyle w:val="ListParagraph"/>
      </w:pPr>
    </w:p>
    <w:p w:rsidR="00576F92" w:rsidRDefault="00576F92" w:rsidP="00576F92">
      <w:pPr>
        <w:pStyle w:val="ListParagraph"/>
      </w:pPr>
      <w:r w:rsidRPr="001E4EC8">
        <w:rPr>
          <w:b/>
        </w:rPr>
        <w:t>Description</w:t>
      </w:r>
      <w:r>
        <w:t>:</w:t>
      </w:r>
    </w:p>
    <w:p w:rsidR="00576F92" w:rsidRDefault="00576F92" w:rsidP="00576F92">
      <w:pPr>
        <w:pStyle w:val="ListParagraph"/>
        <w:rPr>
          <w:color w:val="FF0000"/>
        </w:rPr>
      </w:pPr>
      <w:r>
        <w:t xml:space="preserve">This function </w:t>
      </w:r>
      <w:r w:rsidR="001E4EC8">
        <w:t>should</w:t>
      </w:r>
      <w:r>
        <w:t xml:space="preserve"> release all of the resources as acquired or setup during call to </w:t>
      </w:r>
      <w:proofErr w:type="spellStart"/>
      <w:r>
        <w:t>SSL_</w:t>
      </w:r>
      <w:proofErr w:type="gramStart"/>
      <w:r>
        <w:t>init</w:t>
      </w:r>
      <w:proofErr w:type="spellEnd"/>
      <w:r>
        <w:t>(</w:t>
      </w:r>
      <w:proofErr w:type="gramEnd"/>
      <w:r>
        <w:t>) function.</w:t>
      </w:r>
      <w:r w:rsidR="000B3ECC">
        <w:t xml:space="preserve"> Basically it</w:t>
      </w:r>
      <w:r>
        <w:t xml:space="preserve"> should reverse whatever been done during initialization call. After a call to this function, call to </w:t>
      </w:r>
      <w:del w:id="253" w:author="Verma, Shally" w:date="2015-04-27T17:13:00Z">
        <w:r w:rsidDel="00CC2A5B">
          <w:delText>any other function</w:delText>
        </w:r>
      </w:del>
      <w:ins w:id="254" w:author="Verma, Shally" w:date="2015-04-27T17:13:00Z">
        <w:r w:rsidR="00CC2A5B">
          <w:t>port access functions</w:t>
        </w:r>
      </w:ins>
      <w:r>
        <w:t xml:space="preserve"> should return error </w:t>
      </w:r>
      <w:r w:rsidR="0048219C" w:rsidRPr="003637F7">
        <w:t>SSL_STATUS_NOT_INIT</w:t>
      </w:r>
    </w:p>
    <w:p w:rsidR="00E614B4" w:rsidRDefault="00E614B4" w:rsidP="00576F92">
      <w:pPr>
        <w:pStyle w:val="ListParagraph"/>
        <w:rPr>
          <w:color w:val="FF0000"/>
        </w:rPr>
      </w:pPr>
    </w:p>
    <w:p w:rsidR="00E614B4" w:rsidRDefault="00E614B4" w:rsidP="00576F92">
      <w:pPr>
        <w:pStyle w:val="ListParagraph"/>
      </w:pPr>
      <w:r w:rsidRPr="001E4EC8">
        <w:rPr>
          <w:b/>
        </w:rPr>
        <w:t>Return Code</w:t>
      </w:r>
      <w:r>
        <w:t>:</w:t>
      </w:r>
    </w:p>
    <w:p w:rsidR="00E614B4" w:rsidRDefault="0048219C" w:rsidP="00576F92">
      <w:pPr>
        <w:pStyle w:val="ListParagraph"/>
      </w:pPr>
      <w:r>
        <w:t>SSL_STATUS_OK</w:t>
      </w:r>
    </w:p>
    <w:p w:rsidR="000B3ECC" w:rsidRDefault="000B3ECC" w:rsidP="00576F92">
      <w:pPr>
        <w:pStyle w:val="ListParagraph"/>
      </w:pPr>
      <w:r>
        <w:t>SSL_STATUS</w:t>
      </w:r>
      <w:ins w:id="255" w:author="Verma, Shally" w:date="2015-04-27T17:13:00Z">
        <w:r w:rsidR="00CC2A5B">
          <w:t>_FAILED</w:t>
        </w:r>
      </w:ins>
      <w:del w:id="256" w:author="Verma, Shally" w:date="2015-04-27T17:13:00Z">
        <w:r w:rsidDel="00CC2A5B">
          <w:delText>_NOT_INIT</w:delText>
        </w:r>
      </w:del>
    </w:p>
    <w:p w:rsidR="000B3ECC" w:rsidRDefault="000B3ECC" w:rsidP="00576F92">
      <w:pPr>
        <w:pStyle w:val="ListParagraph"/>
      </w:pPr>
      <w:r>
        <w:t>SSL_STATUS_INTERNAL_ERR</w:t>
      </w:r>
    </w:p>
    <w:p w:rsidR="001E4EC8" w:rsidRDefault="001E4EC8" w:rsidP="00576F92">
      <w:pPr>
        <w:pStyle w:val="ListParagraph"/>
      </w:pPr>
    </w:p>
    <w:p w:rsidR="00E614B4" w:rsidRDefault="00E614B4" w:rsidP="00576F92">
      <w:pPr>
        <w:pStyle w:val="ListParagraph"/>
      </w:pPr>
      <w:r w:rsidRPr="001E4EC8">
        <w:rPr>
          <w:b/>
        </w:rPr>
        <w:t>Input</w:t>
      </w:r>
      <w:r>
        <w:t>:</w:t>
      </w:r>
    </w:p>
    <w:p w:rsidR="00E614B4" w:rsidRDefault="00E614B4" w:rsidP="00576F92">
      <w:pPr>
        <w:pStyle w:val="ListParagraph"/>
      </w:pPr>
      <w:r>
        <w:t>None</w:t>
      </w:r>
    </w:p>
    <w:p w:rsidR="00E614B4" w:rsidRDefault="00E614B4" w:rsidP="00576F92">
      <w:pPr>
        <w:pStyle w:val="ListParagraph"/>
      </w:pPr>
    </w:p>
    <w:p w:rsidR="00E614B4" w:rsidRDefault="00E614B4" w:rsidP="00576F92">
      <w:pPr>
        <w:pStyle w:val="ListParagraph"/>
      </w:pPr>
      <w:r w:rsidRPr="001E4EC8">
        <w:rPr>
          <w:b/>
        </w:rPr>
        <w:t>Output</w:t>
      </w:r>
      <w:r>
        <w:t>:</w:t>
      </w:r>
    </w:p>
    <w:p w:rsidR="00E614B4" w:rsidRDefault="00E614B4" w:rsidP="00576F92">
      <w:pPr>
        <w:pStyle w:val="ListParagraph"/>
      </w:pPr>
      <w:r>
        <w:t>None</w:t>
      </w:r>
    </w:p>
    <w:p w:rsidR="00E614B4" w:rsidRPr="00E614B4" w:rsidRDefault="00E614B4" w:rsidP="00576F92">
      <w:pPr>
        <w:pStyle w:val="ListParagraph"/>
      </w:pPr>
    </w:p>
    <w:p w:rsidR="00AD66CA" w:rsidRDefault="00AD66CA" w:rsidP="00AD66CA">
      <w:pPr>
        <w:pStyle w:val="Heading2"/>
        <w:numPr>
          <w:ilvl w:val="0"/>
          <w:numId w:val="0"/>
        </w:numPr>
      </w:pPr>
    </w:p>
    <w:p w:rsidR="002E516C" w:rsidRDefault="003323C1" w:rsidP="00AD66CA">
      <w:pPr>
        <w:pStyle w:val="Heading2"/>
      </w:pPr>
      <w:bookmarkStart w:id="257" w:name="_Toc417918778"/>
      <w:r>
        <w:t>SSL_STATUS</w:t>
      </w:r>
      <w:r w:rsidR="002E516C">
        <w:t xml:space="preserve"> </w:t>
      </w:r>
      <w:proofErr w:type="spellStart"/>
      <w:r w:rsidR="002E516C">
        <w:t>SSL_</w:t>
      </w:r>
      <w:r w:rsidR="000B3ECC">
        <w:t>lock</w:t>
      </w:r>
      <w:r w:rsidR="002E516C">
        <w:t>_</w:t>
      </w:r>
      <w:proofErr w:type="gramStart"/>
      <w:r w:rsidR="002E516C">
        <w:t>create</w:t>
      </w:r>
      <w:proofErr w:type="spellEnd"/>
      <w:r w:rsidR="002E516C">
        <w:t>(</w:t>
      </w:r>
      <w:commentRangeStart w:id="258"/>
      <w:proofErr w:type="gramEnd"/>
      <w:del w:id="259" w:author="Verma, Shally" w:date="2015-04-27T16:31:00Z">
        <w:r w:rsidR="002E0DF3" w:rsidDel="00A42052">
          <w:delText>u32</w:delText>
        </w:r>
        <w:commentRangeEnd w:id="258"/>
        <w:r w:rsidR="00857E2A" w:rsidDel="00A42052">
          <w:rPr>
            <w:rStyle w:val="CommentReference"/>
            <w:rFonts w:ascii="Arial" w:hAnsi="Arial"/>
            <w:b w:val="0"/>
          </w:rPr>
          <w:commentReference w:id="258"/>
        </w:r>
        <w:r w:rsidR="002E516C" w:rsidDel="00A42052">
          <w:delText xml:space="preserve"> </w:delText>
        </w:r>
      </w:del>
      <w:ins w:id="260" w:author="Verma, Shally" w:date="2015-04-27T16:31:00Z">
        <w:r w:rsidR="00A42052">
          <w:t xml:space="preserve">SSL_LOCK_HANDLE </w:t>
        </w:r>
      </w:ins>
      <w:r w:rsidR="002E516C">
        <w:t>*</w:t>
      </w:r>
      <w:proofErr w:type="spellStart"/>
      <w:r w:rsidR="000B3ECC">
        <w:t>lock_id</w:t>
      </w:r>
      <w:proofErr w:type="spellEnd"/>
      <w:r w:rsidR="002E516C">
        <w:t xml:space="preserve">, </w:t>
      </w:r>
      <w:proofErr w:type="spellStart"/>
      <w:r w:rsidR="002E516C">
        <w:t>const</w:t>
      </w:r>
      <w:proofErr w:type="spellEnd"/>
      <w:r w:rsidR="002E516C">
        <w:t xml:space="preserve"> </w:t>
      </w:r>
      <w:r w:rsidR="002E0DF3">
        <w:t>u</w:t>
      </w:r>
      <w:ins w:id="261" w:author="Verma, Shally" w:date="2015-04-27T16:31:00Z">
        <w:r w:rsidR="00A42052">
          <w:t>int</w:t>
        </w:r>
      </w:ins>
      <w:r w:rsidR="002E0DF3">
        <w:t>8</w:t>
      </w:r>
      <w:ins w:id="262" w:author="Verma, Shally" w:date="2015-04-27T16:31:00Z">
        <w:r w:rsidR="00A42052">
          <w:t>_t</w:t>
        </w:r>
      </w:ins>
      <w:r w:rsidR="002E516C">
        <w:t xml:space="preserve"> *name, void *</w:t>
      </w:r>
      <w:r w:rsidR="000B3ECC">
        <w:t>option</w:t>
      </w:r>
      <w:r w:rsidR="00AD66CA">
        <w:t>)</w:t>
      </w:r>
      <w:bookmarkEnd w:id="257"/>
    </w:p>
    <w:p w:rsidR="00AD66CA" w:rsidRPr="00AD66CA" w:rsidRDefault="00AD66CA" w:rsidP="00AD66CA"/>
    <w:p w:rsidR="00E614B4" w:rsidRDefault="00E614B4" w:rsidP="00E614B4">
      <w:pPr>
        <w:pStyle w:val="ListParagraph"/>
      </w:pPr>
      <w:r w:rsidRPr="001E4EC8">
        <w:rPr>
          <w:b/>
        </w:rPr>
        <w:t>Description</w:t>
      </w:r>
      <w:r>
        <w:t>:</w:t>
      </w:r>
    </w:p>
    <w:p w:rsidR="00E614B4" w:rsidRDefault="00E614B4" w:rsidP="00E614B4">
      <w:pPr>
        <w:pStyle w:val="ListParagraph"/>
      </w:pPr>
      <w:r>
        <w:t xml:space="preserve">This function will create a </w:t>
      </w:r>
      <w:r w:rsidR="000B3ECC">
        <w:t xml:space="preserve">lock for synchronization purpose. User can implement it as </w:t>
      </w:r>
      <w:r>
        <w:t xml:space="preserve">binary or counting </w:t>
      </w:r>
      <w:r w:rsidR="000B3ECC">
        <w:t xml:space="preserve">semaphore or simple </w:t>
      </w:r>
      <w:proofErr w:type="spellStart"/>
      <w:r w:rsidR="000B3ECC">
        <w:t>mutex</w:t>
      </w:r>
      <w:proofErr w:type="spellEnd"/>
      <w:r w:rsidR="000B3ECC">
        <w:t xml:space="preserve">. Any information required to create semaphore or </w:t>
      </w:r>
      <w:proofErr w:type="spellStart"/>
      <w:r w:rsidR="000B3ECC">
        <w:t>mutex</w:t>
      </w:r>
      <w:proofErr w:type="spellEnd"/>
      <w:r w:rsidR="000B3ECC">
        <w:t xml:space="preserve"> or critical section lock can be passed into a data structure pointed by </w:t>
      </w:r>
      <w:r w:rsidR="000B3ECC" w:rsidRPr="008A3143">
        <w:rPr>
          <w:b/>
          <w:i/>
        </w:rPr>
        <w:t>void *</w:t>
      </w:r>
      <w:r w:rsidR="001E4EC8">
        <w:t>parameter</w:t>
      </w:r>
      <w:r w:rsidR="000B3ECC">
        <w:t>.</w:t>
      </w:r>
    </w:p>
    <w:p w:rsidR="00E614B4" w:rsidRDefault="00E614B4" w:rsidP="00E614B4">
      <w:pPr>
        <w:pStyle w:val="ListParagraph"/>
      </w:pPr>
    </w:p>
    <w:p w:rsidR="00E614B4" w:rsidRDefault="00E614B4" w:rsidP="00E614B4">
      <w:pPr>
        <w:pStyle w:val="ListParagraph"/>
      </w:pPr>
      <w:r w:rsidRPr="008A3143">
        <w:rPr>
          <w:b/>
        </w:rPr>
        <w:t>Return Code</w:t>
      </w:r>
      <w:r>
        <w:t>:</w:t>
      </w:r>
    </w:p>
    <w:p w:rsidR="00E614B4" w:rsidRDefault="00E614B4" w:rsidP="00E614B4">
      <w:pPr>
        <w:pStyle w:val="ListParagraph"/>
      </w:pPr>
      <w:r>
        <w:t>SSL_STATUS_RESOURCE_ERR</w:t>
      </w:r>
    </w:p>
    <w:p w:rsidR="00CC2A5B" w:rsidRDefault="00CC2A5B" w:rsidP="00E614B4">
      <w:pPr>
        <w:pStyle w:val="ListParagraph"/>
        <w:rPr>
          <w:ins w:id="263" w:author="Verma, Shally" w:date="2015-04-27T17:14:00Z"/>
        </w:rPr>
      </w:pPr>
      <w:ins w:id="264" w:author="Verma, Shally" w:date="2015-04-27T17:14:00Z">
        <w:r w:rsidRPr="00CC2A5B">
          <w:t>SSL_STATUS_INVALID_PARAM</w:t>
        </w:r>
        <w:r w:rsidRPr="00CC2A5B" w:rsidDel="00CC2A5B">
          <w:t xml:space="preserve"> </w:t>
        </w:r>
      </w:ins>
    </w:p>
    <w:p w:rsidR="00E614B4" w:rsidDel="00CC2A5B" w:rsidRDefault="00E614B4" w:rsidP="00E614B4">
      <w:pPr>
        <w:pStyle w:val="ListParagraph"/>
        <w:rPr>
          <w:del w:id="265" w:author="Verma, Shally" w:date="2015-04-27T17:14:00Z"/>
        </w:rPr>
      </w:pPr>
      <w:del w:id="266" w:author="Verma, Shally" w:date="2015-04-27T17:14:00Z">
        <w:r w:rsidDel="00CC2A5B">
          <w:delText>SSL_STATUS_BAD_PARAMETER</w:delText>
        </w:r>
      </w:del>
    </w:p>
    <w:p w:rsidR="00E614B4" w:rsidRDefault="003D5E8E" w:rsidP="00E614B4">
      <w:pPr>
        <w:pStyle w:val="ListParagraph"/>
      </w:pPr>
      <w:r>
        <w:t>SSL_STATUS_INTERNAL_ERR</w:t>
      </w:r>
    </w:p>
    <w:p w:rsidR="00E614B4" w:rsidRDefault="00E614B4" w:rsidP="00E614B4">
      <w:pPr>
        <w:pStyle w:val="ListParagraph"/>
      </w:pPr>
      <w:r>
        <w:t>SSL_STATUS_</w:t>
      </w:r>
      <w:r w:rsidR="003D5E8E">
        <w:t>OK</w:t>
      </w:r>
    </w:p>
    <w:p w:rsidR="00220603" w:rsidDel="0092530F" w:rsidRDefault="00220603" w:rsidP="00E614B4">
      <w:pPr>
        <w:pStyle w:val="ListParagraph"/>
        <w:rPr>
          <w:del w:id="267" w:author="Verma, Shally" w:date="2015-04-27T17:14:00Z"/>
        </w:rPr>
      </w:pPr>
      <w:del w:id="268" w:author="Verma, Shally" w:date="2015-04-27T17:14:00Z">
        <w:r w:rsidDel="0092530F">
          <w:delText>SSL_STATUS_NOT_INIT</w:delText>
        </w:r>
      </w:del>
    </w:p>
    <w:p w:rsidR="00E614B4" w:rsidRDefault="00E614B4" w:rsidP="00E614B4">
      <w:pPr>
        <w:pStyle w:val="ListParagraph"/>
      </w:pPr>
    </w:p>
    <w:p w:rsidR="00E614B4" w:rsidRDefault="00E614B4" w:rsidP="00E614B4">
      <w:pPr>
        <w:pStyle w:val="ListParagraph"/>
      </w:pPr>
      <w:r w:rsidRPr="008A3143">
        <w:rPr>
          <w:b/>
        </w:rPr>
        <w:t>Input</w:t>
      </w:r>
      <w:r>
        <w:t>:</w:t>
      </w:r>
    </w:p>
    <w:tbl>
      <w:tblPr>
        <w:tblStyle w:val="TableGrid"/>
        <w:tblW w:w="0" w:type="auto"/>
        <w:tblInd w:w="720" w:type="dxa"/>
        <w:tblLook w:val="04A0" w:firstRow="1" w:lastRow="0" w:firstColumn="1" w:lastColumn="0" w:noHBand="0" w:noVBand="1"/>
      </w:tblPr>
      <w:tblGrid>
        <w:gridCol w:w="4297"/>
        <w:gridCol w:w="4284"/>
      </w:tblGrid>
      <w:tr w:rsidR="00945C05" w:rsidTr="00727A8E">
        <w:tc>
          <w:tcPr>
            <w:tcW w:w="4297" w:type="dxa"/>
          </w:tcPr>
          <w:p w:rsidR="00E614B4" w:rsidRDefault="00E614B4" w:rsidP="00E614B4">
            <w:pPr>
              <w:pStyle w:val="ListParagraph"/>
              <w:ind w:left="0"/>
            </w:pPr>
            <w:r>
              <w:t>Parameter</w:t>
            </w:r>
          </w:p>
        </w:tc>
        <w:tc>
          <w:tcPr>
            <w:tcW w:w="4284" w:type="dxa"/>
          </w:tcPr>
          <w:p w:rsidR="00E614B4" w:rsidRDefault="00E614B4" w:rsidP="00E614B4">
            <w:pPr>
              <w:pStyle w:val="ListParagraph"/>
              <w:ind w:left="0"/>
            </w:pPr>
            <w:r>
              <w:t>Description</w:t>
            </w:r>
          </w:p>
        </w:tc>
      </w:tr>
      <w:tr w:rsidR="00E614B4" w:rsidTr="00727A8E">
        <w:tc>
          <w:tcPr>
            <w:tcW w:w="4297" w:type="dxa"/>
          </w:tcPr>
          <w:p w:rsidR="00E614B4" w:rsidRDefault="00945C05" w:rsidP="002E0DF3">
            <w:pPr>
              <w:pStyle w:val="ListParagraph"/>
              <w:ind w:left="0"/>
            </w:pPr>
            <w:proofErr w:type="spellStart"/>
            <w:r>
              <w:t>c</w:t>
            </w:r>
            <w:r w:rsidR="00E614B4">
              <w:t>onst</w:t>
            </w:r>
            <w:proofErr w:type="spellEnd"/>
            <w:r w:rsidR="00E614B4">
              <w:t xml:space="preserve"> </w:t>
            </w:r>
            <w:r w:rsidR="002E0DF3">
              <w:t>u8</w:t>
            </w:r>
            <w:r w:rsidR="00E614B4">
              <w:t xml:space="preserve"> *name</w:t>
            </w:r>
          </w:p>
        </w:tc>
        <w:tc>
          <w:tcPr>
            <w:tcW w:w="4284" w:type="dxa"/>
          </w:tcPr>
          <w:p w:rsidR="00E614B4" w:rsidRDefault="00E614B4" w:rsidP="00E614B4">
            <w:pPr>
              <w:pStyle w:val="ListParagraph"/>
              <w:ind w:left="0"/>
            </w:pPr>
            <w:r>
              <w:t>Name</w:t>
            </w:r>
            <w:r w:rsidR="008A3143">
              <w:t xml:space="preserve"> of </w:t>
            </w:r>
            <w:proofErr w:type="spellStart"/>
            <w:r w:rsidR="008A3143">
              <w:t>lock.optional</w:t>
            </w:r>
            <w:proofErr w:type="spellEnd"/>
            <w:r w:rsidR="008A3143">
              <w:t xml:space="preserve"> can be NULL</w:t>
            </w:r>
          </w:p>
        </w:tc>
      </w:tr>
      <w:tr w:rsidR="00945C05" w:rsidTr="00727A8E">
        <w:tc>
          <w:tcPr>
            <w:tcW w:w="4297" w:type="dxa"/>
          </w:tcPr>
          <w:p w:rsidR="00945C05" w:rsidRDefault="002E0DF3" w:rsidP="00E614B4">
            <w:pPr>
              <w:pStyle w:val="ListParagraph"/>
              <w:ind w:left="0"/>
            </w:pPr>
            <w:r>
              <w:t>void *</w:t>
            </w:r>
            <w:r w:rsidR="00945C05">
              <w:t>options</w:t>
            </w:r>
          </w:p>
        </w:tc>
        <w:tc>
          <w:tcPr>
            <w:tcW w:w="4284" w:type="dxa"/>
          </w:tcPr>
          <w:p w:rsidR="00945C05" w:rsidRDefault="00945C05" w:rsidP="00E614B4">
            <w:pPr>
              <w:pStyle w:val="ListParagraph"/>
              <w:ind w:left="0"/>
            </w:pPr>
            <w:r>
              <w:t>This is pointer to specific data structure as may be relevant to base operating system</w:t>
            </w:r>
            <w:r w:rsidR="000B3ECC">
              <w:t xml:space="preserve"> or lock type being created by user</w:t>
            </w:r>
            <w:r w:rsidR="00727A8E">
              <w:t xml:space="preserve">. User can define it to anything as per their need thus it is passed as void *. </w:t>
            </w:r>
          </w:p>
        </w:tc>
      </w:tr>
      <w:tr w:rsidR="00727A8E" w:rsidTr="00727A8E">
        <w:tc>
          <w:tcPr>
            <w:tcW w:w="4297" w:type="dxa"/>
          </w:tcPr>
          <w:p w:rsidR="00727A8E" w:rsidRDefault="002E0DF3" w:rsidP="002E0DF3">
            <w:pPr>
              <w:pStyle w:val="ListParagraph"/>
              <w:ind w:left="0"/>
            </w:pPr>
            <w:r>
              <w:t xml:space="preserve">u32 * </w:t>
            </w:r>
            <w:proofErr w:type="spellStart"/>
            <w:r w:rsidR="00FB5474">
              <w:t>lock_id</w:t>
            </w:r>
            <w:proofErr w:type="spellEnd"/>
            <w:r>
              <w:t xml:space="preserve"> </w:t>
            </w:r>
          </w:p>
        </w:tc>
        <w:tc>
          <w:tcPr>
            <w:tcW w:w="4284" w:type="dxa"/>
          </w:tcPr>
          <w:p w:rsidR="00727A8E" w:rsidRDefault="00FB5474" w:rsidP="00FB5474">
            <w:pPr>
              <w:pStyle w:val="ListParagraph"/>
              <w:ind w:left="0"/>
            </w:pPr>
            <w:r>
              <w:t>An unsigned long pointer to store lock id value</w:t>
            </w:r>
          </w:p>
        </w:tc>
      </w:tr>
    </w:tbl>
    <w:p w:rsidR="00E614B4" w:rsidRDefault="00E614B4" w:rsidP="00E614B4">
      <w:pPr>
        <w:pStyle w:val="ListParagraph"/>
      </w:pPr>
    </w:p>
    <w:p w:rsidR="00727A8E" w:rsidRDefault="00727A8E" w:rsidP="00E614B4">
      <w:pPr>
        <w:pStyle w:val="ListParagraph"/>
      </w:pPr>
      <w:r w:rsidRPr="008A3143">
        <w:rPr>
          <w:b/>
        </w:rPr>
        <w:t>Output</w:t>
      </w:r>
      <w:r>
        <w:t>:</w:t>
      </w:r>
    </w:p>
    <w:tbl>
      <w:tblPr>
        <w:tblStyle w:val="TableGrid"/>
        <w:tblW w:w="0" w:type="auto"/>
        <w:tblInd w:w="720" w:type="dxa"/>
        <w:tblLook w:val="04A0" w:firstRow="1" w:lastRow="0" w:firstColumn="1" w:lastColumn="0" w:noHBand="0" w:noVBand="1"/>
      </w:tblPr>
      <w:tblGrid>
        <w:gridCol w:w="4285"/>
        <w:gridCol w:w="4296"/>
      </w:tblGrid>
      <w:tr w:rsidR="00727A8E" w:rsidTr="00727A8E">
        <w:tc>
          <w:tcPr>
            <w:tcW w:w="4650" w:type="dxa"/>
          </w:tcPr>
          <w:p w:rsidR="00727A8E" w:rsidRDefault="00727A8E" w:rsidP="00E614B4">
            <w:pPr>
              <w:pStyle w:val="ListParagraph"/>
              <w:ind w:left="0"/>
            </w:pPr>
            <w:r>
              <w:t xml:space="preserve">Parameter </w:t>
            </w:r>
          </w:p>
        </w:tc>
        <w:tc>
          <w:tcPr>
            <w:tcW w:w="4651" w:type="dxa"/>
          </w:tcPr>
          <w:p w:rsidR="00727A8E" w:rsidRDefault="00727A8E" w:rsidP="00E614B4">
            <w:pPr>
              <w:pStyle w:val="ListParagraph"/>
              <w:ind w:left="0"/>
            </w:pPr>
            <w:r>
              <w:t>Description</w:t>
            </w:r>
          </w:p>
        </w:tc>
      </w:tr>
      <w:tr w:rsidR="00727A8E" w:rsidTr="00727A8E">
        <w:tc>
          <w:tcPr>
            <w:tcW w:w="4650" w:type="dxa"/>
          </w:tcPr>
          <w:p w:rsidR="00727A8E" w:rsidRDefault="008A3143" w:rsidP="00E614B4">
            <w:pPr>
              <w:pStyle w:val="ListParagraph"/>
              <w:ind w:left="0"/>
            </w:pPr>
            <w:r>
              <w:t>U32</w:t>
            </w:r>
            <w:r w:rsidR="00FB5474">
              <w:t xml:space="preserve"> pointer</w:t>
            </w:r>
          </w:p>
        </w:tc>
        <w:tc>
          <w:tcPr>
            <w:tcW w:w="4651" w:type="dxa"/>
          </w:tcPr>
          <w:p w:rsidR="00727A8E" w:rsidRDefault="00727A8E" w:rsidP="00062E7D">
            <w:pPr>
              <w:pStyle w:val="ListParagraph"/>
              <w:ind w:left="0"/>
            </w:pPr>
            <w:r>
              <w:t xml:space="preserve">This value at this pointer should be updated </w:t>
            </w:r>
            <w:r w:rsidR="00062E7D">
              <w:t>by create call</w:t>
            </w:r>
            <w:r w:rsidR="00FB5474">
              <w:t xml:space="preserve"> </w:t>
            </w:r>
            <w:r>
              <w:t xml:space="preserve">at the successful execution. This variable is act as reference handle for subsequent call to other </w:t>
            </w:r>
            <w:r w:rsidR="00FB5474">
              <w:t xml:space="preserve">lock </w:t>
            </w:r>
            <w:r w:rsidR="00062E7D">
              <w:t>API</w:t>
            </w:r>
            <w:r w:rsidR="00FB5474">
              <w:t>s</w:t>
            </w:r>
            <w:r>
              <w:t>.</w:t>
            </w:r>
          </w:p>
        </w:tc>
      </w:tr>
    </w:tbl>
    <w:p w:rsidR="00727A8E" w:rsidRDefault="00727A8E" w:rsidP="00E614B4">
      <w:pPr>
        <w:pStyle w:val="ListParagraph"/>
      </w:pPr>
    </w:p>
    <w:p w:rsidR="002E516C" w:rsidRDefault="002E516C" w:rsidP="00AD66CA">
      <w:pPr>
        <w:pStyle w:val="Heading2"/>
      </w:pPr>
      <w:bookmarkStart w:id="269" w:name="_Toc417918779"/>
      <w:r>
        <w:t xml:space="preserve">SSL_STATUS </w:t>
      </w:r>
      <w:proofErr w:type="spellStart"/>
      <w:r>
        <w:t>SSL_</w:t>
      </w:r>
      <w:r w:rsidR="00FB5474">
        <w:t>lock</w:t>
      </w:r>
      <w:r>
        <w:t>_</w:t>
      </w:r>
      <w:proofErr w:type="gramStart"/>
      <w:r>
        <w:t>delete</w:t>
      </w:r>
      <w:proofErr w:type="spellEnd"/>
      <w:r>
        <w:t>(</w:t>
      </w:r>
      <w:commentRangeStart w:id="270"/>
      <w:proofErr w:type="gramEnd"/>
      <w:del w:id="271" w:author="Verma, Shally" w:date="2015-04-27T16:31:00Z">
        <w:r w:rsidR="002E0DF3" w:rsidDel="00A42052">
          <w:delText>u32</w:delText>
        </w:r>
        <w:commentRangeEnd w:id="270"/>
        <w:r w:rsidR="00857E2A" w:rsidDel="00A42052">
          <w:rPr>
            <w:rStyle w:val="CommentReference"/>
            <w:rFonts w:ascii="Arial" w:hAnsi="Arial"/>
            <w:b w:val="0"/>
          </w:rPr>
          <w:commentReference w:id="270"/>
        </w:r>
        <w:r w:rsidDel="00A42052">
          <w:delText xml:space="preserve"> </w:delText>
        </w:r>
      </w:del>
      <w:ins w:id="272" w:author="Verma, Shally" w:date="2015-04-27T16:31:00Z">
        <w:r w:rsidR="00A42052">
          <w:t xml:space="preserve">SSL_LOCK_HANDLE </w:t>
        </w:r>
      </w:ins>
      <w:proofErr w:type="spellStart"/>
      <w:r w:rsidR="00FB5474">
        <w:t>lock</w:t>
      </w:r>
      <w:r>
        <w:t>_id</w:t>
      </w:r>
      <w:proofErr w:type="spellEnd"/>
      <w:r>
        <w:t>)</w:t>
      </w:r>
      <w:bookmarkEnd w:id="269"/>
    </w:p>
    <w:p w:rsidR="003D5E8E" w:rsidRDefault="003D5E8E" w:rsidP="00727A8E">
      <w:pPr>
        <w:pStyle w:val="ListParagraph"/>
      </w:pPr>
    </w:p>
    <w:p w:rsidR="00727A8E" w:rsidRPr="008A3143" w:rsidRDefault="00727A8E" w:rsidP="00727A8E">
      <w:pPr>
        <w:pStyle w:val="ListParagraph"/>
        <w:rPr>
          <w:b/>
        </w:rPr>
      </w:pPr>
      <w:r w:rsidRPr="008A3143">
        <w:rPr>
          <w:b/>
        </w:rPr>
        <w:t>Description:</w:t>
      </w:r>
    </w:p>
    <w:p w:rsidR="00727A8E" w:rsidRDefault="00727A8E" w:rsidP="00727A8E">
      <w:pPr>
        <w:pStyle w:val="ListParagraph"/>
      </w:pPr>
      <w:r>
        <w:lastRenderedPageBreak/>
        <w:t xml:space="preserve">This function should destroy a </w:t>
      </w:r>
      <w:r w:rsidR="00062E7D">
        <w:t>lock</w:t>
      </w:r>
      <w:r>
        <w:t xml:space="preserve"> as created by call to </w:t>
      </w:r>
      <w:proofErr w:type="spellStart"/>
      <w:r>
        <w:t>SSL_</w:t>
      </w:r>
      <w:r w:rsidR="00062E7D">
        <w:t>lock</w:t>
      </w:r>
      <w:r>
        <w:t>_</w:t>
      </w:r>
      <w:proofErr w:type="gramStart"/>
      <w:r>
        <w:t>create</w:t>
      </w:r>
      <w:proofErr w:type="spellEnd"/>
      <w:r>
        <w:t>(</w:t>
      </w:r>
      <w:proofErr w:type="gramEnd"/>
      <w:r>
        <w:t xml:space="preserve">). Any further reference or usage of this </w:t>
      </w:r>
      <w:r w:rsidR="00062E7D">
        <w:t>lock</w:t>
      </w:r>
      <w:r>
        <w:t xml:space="preserve"> should return SSL_STATUS_</w:t>
      </w:r>
      <w:r w:rsidR="00062E7D">
        <w:t>BAD</w:t>
      </w:r>
      <w:r>
        <w:t xml:space="preserve">_HANDLE after the successful </w:t>
      </w:r>
      <w:r w:rsidR="00062E7D">
        <w:t>execution</w:t>
      </w:r>
      <w:r>
        <w:t xml:space="preserve"> of this function.</w:t>
      </w:r>
    </w:p>
    <w:p w:rsidR="00727A8E" w:rsidRDefault="00727A8E" w:rsidP="00727A8E">
      <w:pPr>
        <w:pStyle w:val="ListParagraph"/>
      </w:pPr>
    </w:p>
    <w:p w:rsidR="00727A8E" w:rsidRDefault="00727A8E" w:rsidP="00727A8E">
      <w:pPr>
        <w:pStyle w:val="ListParagraph"/>
      </w:pPr>
      <w:r w:rsidRPr="008A3143">
        <w:rPr>
          <w:b/>
        </w:rPr>
        <w:t>Return Code</w:t>
      </w:r>
      <w:r>
        <w:t>:</w:t>
      </w:r>
    </w:p>
    <w:p w:rsidR="00727A8E" w:rsidRDefault="00F63608" w:rsidP="00727A8E">
      <w:pPr>
        <w:pStyle w:val="ListParagraph"/>
      </w:pPr>
      <w:r>
        <w:t>SSL_STATUS_BAD</w:t>
      </w:r>
      <w:r w:rsidR="00727A8E">
        <w:t>_HANDLE</w:t>
      </w:r>
    </w:p>
    <w:p w:rsidR="00727A8E" w:rsidRDefault="00727A8E" w:rsidP="00727A8E">
      <w:pPr>
        <w:pStyle w:val="ListParagraph"/>
      </w:pPr>
      <w:r>
        <w:t>SSL_STATUS_INTERNAL_ERROR</w:t>
      </w:r>
    </w:p>
    <w:p w:rsidR="00727A8E" w:rsidRDefault="00727A8E" w:rsidP="00727A8E">
      <w:pPr>
        <w:pStyle w:val="ListParagraph"/>
      </w:pPr>
      <w:r>
        <w:t>SSL_STATUS_</w:t>
      </w:r>
      <w:r w:rsidR="00F63608">
        <w:t>OK</w:t>
      </w:r>
    </w:p>
    <w:p w:rsidR="00220603" w:rsidDel="0092530F" w:rsidRDefault="00220603" w:rsidP="00727A8E">
      <w:pPr>
        <w:pStyle w:val="ListParagraph"/>
        <w:rPr>
          <w:del w:id="273" w:author="Verma, Shally" w:date="2015-04-27T17:14:00Z"/>
        </w:rPr>
      </w:pPr>
      <w:del w:id="274" w:author="Verma, Shally" w:date="2015-04-27T17:14:00Z">
        <w:r w:rsidDel="0092530F">
          <w:delText>SSL_STATUS_NOT_INIT</w:delText>
        </w:r>
      </w:del>
    </w:p>
    <w:p w:rsidR="00727A8E" w:rsidRDefault="00727A8E" w:rsidP="00727A8E">
      <w:pPr>
        <w:pStyle w:val="ListParagraph"/>
      </w:pPr>
    </w:p>
    <w:p w:rsidR="00727A8E" w:rsidRDefault="00727A8E" w:rsidP="00727A8E">
      <w:pPr>
        <w:pStyle w:val="ListParagraph"/>
      </w:pPr>
      <w:r w:rsidRPr="008A3143">
        <w:rPr>
          <w:b/>
        </w:rPr>
        <w:t>Input</w:t>
      </w:r>
      <w:r>
        <w:t>:</w:t>
      </w:r>
    </w:p>
    <w:tbl>
      <w:tblPr>
        <w:tblStyle w:val="TableGrid"/>
        <w:tblW w:w="0" w:type="auto"/>
        <w:tblInd w:w="720" w:type="dxa"/>
        <w:tblLook w:val="04A0" w:firstRow="1" w:lastRow="0" w:firstColumn="1" w:lastColumn="0" w:noHBand="0" w:noVBand="1"/>
      </w:tblPr>
      <w:tblGrid>
        <w:gridCol w:w="4337"/>
        <w:gridCol w:w="4244"/>
      </w:tblGrid>
      <w:tr w:rsidR="00062E7D" w:rsidTr="00727A8E">
        <w:tc>
          <w:tcPr>
            <w:tcW w:w="4650" w:type="dxa"/>
          </w:tcPr>
          <w:p w:rsidR="00727A8E" w:rsidRDefault="00727A8E" w:rsidP="00727A8E">
            <w:pPr>
              <w:pStyle w:val="ListParagraph"/>
              <w:ind w:left="0"/>
            </w:pPr>
            <w:r>
              <w:t>Parameter</w:t>
            </w:r>
          </w:p>
        </w:tc>
        <w:tc>
          <w:tcPr>
            <w:tcW w:w="4651" w:type="dxa"/>
          </w:tcPr>
          <w:p w:rsidR="00727A8E" w:rsidRDefault="00727A8E" w:rsidP="00727A8E">
            <w:pPr>
              <w:pStyle w:val="ListParagraph"/>
              <w:ind w:left="0"/>
            </w:pPr>
            <w:r>
              <w:t>Description</w:t>
            </w:r>
          </w:p>
        </w:tc>
      </w:tr>
      <w:tr w:rsidR="00727A8E" w:rsidTr="00727A8E">
        <w:tc>
          <w:tcPr>
            <w:tcW w:w="4650" w:type="dxa"/>
          </w:tcPr>
          <w:p w:rsidR="00727A8E" w:rsidRDefault="00A42052" w:rsidP="00727A8E">
            <w:pPr>
              <w:pStyle w:val="ListParagraph"/>
              <w:ind w:left="0"/>
            </w:pPr>
            <w:ins w:id="275" w:author="Verma, Shally" w:date="2015-04-27T16:34:00Z">
              <w:r>
                <w:t>SSL_LOCK_HANDLE</w:t>
              </w:r>
            </w:ins>
            <w:del w:id="276" w:author="Verma, Shally" w:date="2015-04-27T16:34:00Z">
              <w:r w:rsidR="008A3143" w:rsidDel="00A42052">
                <w:delText>u32</w:delText>
              </w:r>
            </w:del>
          </w:p>
        </w:tc>
        <w:tc>
          <w:tcPr>
            <w:tcW w:w="4651" w:type="dxa"/>
          </w:tcPr>
          <w:p w:rsidR="00727A8E" w:rsidRDefault="00062E7D" w:rsidP="00062E7D">
            <w:pPr>
              <w:pStyle w:val="ListParagraph"/>
              <w:ind w:left="0"/>
            </w:pPr>
            <w:r>
              <w:t>Lock ID</w:t>
            </w:r>
            <w:r w:rsidR="00727A8E">
              <w:t xml:space="preserve"> as returned by successful call to </w:t>
            </w:r>
            <w:proofErr w:type="spellStart"/>
            <w:r w:rsidR="00727A8E">
              <w:t>SSL_</w:t>
            </w:r>
            <w:r>
              <w:t>lock</w:t>
            </w:r>
            <w:r w:rsidR="00727A8E">
              <w:t>_create</w:t>
            </w:r>
            <w:proofErr w:type="spellEnd"/>
            <w:r w:rsidR="00727A8E">
              <w:t>()</w:t>
            </w:r>
          </w:p>
        </w:tc>
      </w:tr>
    </w:tbl>
    <w:p w:rsidR="00727A8E" w:rsidRDefault="00727A8E" w:rsidP="00727A8E">
      <w:pPr>
        <w:pStyle w:val="ListParagraph"/>
      </w:pPr>
    </w:p>
    <w:p w:rsidR="00727A8E" w:rsidRDefault="00727A8E" w:rsidP="00727A8E">
      <w:pPr>
        <w:pStyle w:val="ListParagraph"/>
      </w:pPr>
      <w:r w:rsidRPr="008A3143">
        <w:rPr>
          <w:b/>
        </w:rPr>
        <w:t>Output</w:t>
      </w:r>
      <w:r>
        <w:t>:</w:t>
      </w:r>
    </w:p>
    <w:p w:rsidR="00727A8E" w:rsidRDefault="00727A8E" w:rsidP="00727A8E">
      <w:pPr>
        <w:pStyle w:val="ListParagraph"/>
      </w:pPr>
      <w:r>
        <w:t>None</w:t>
      </w:r>
    </w:p>
    <w:p w:rsidR="00727A8E" w:rsidRDefault="00727A8E" w:rsidP="00727A8E">
      <w:pPr>
        <w:pStyle w:val="ListParagraph"/>
      </w:pPr>
    </w:p>
    <w:p w:rsidR="002E516C" w:rsidRDefault="002E516C" w:rsidP="00AD66CA">
      <w:pPr>
        <w:pStyle w:val="Heading2"/>
      </w:pPr>
      <w:bookmarkStart w:id="277" w:name="_Toc417918780"/>
      <w:r>
        <w:t xml:space="preserve">SSL_STATUS </w:t>
      </w:r>
      <w:proofErr w:type="spellStart"/>
      <w:r>
        <w:t>SSL_</w:t>
      </w:r>
      <w:proofErr w:type="gramStart"/>
      <w:r w:rsidR="00062E7D">
        <w:t>lock</w:t>
      </w:r>
      <w:proofErr w:type="spellEnd"/>
      <w:r>
        <w:t>(</w:t>
      </w:r>
      <w:commentRangeStart w:id="278"/>
      <w:proofErr w:type="gramEnd"/>
      <w:del w:id="279" w:author="Verma, Shally" w:date="2015-04-27T16:31:00Z">
        <w:r w:rsidR="002E0DF3" w:rsidDel="00A42052">
          <w:delText>u32</w:delText>
        </w:r>
        <w:commentRangeEnd w:id="278"/>
        <w:r w:rsidR="00857E2A" w:rsidDel="00A42052">
          <w:rPr>
            <w:rStyle w:val="CommentReference"/>
            <w:rFonts w:ascii="Arial" w:hAnsi="Arial"/>
            <w:b w:val="0"/>
          </w:rPr>
          <w:commentReference w:id="278"/>
        </w:r>
      </w:del>
      <w:ins w:id="280" w:author="Verma, Shally" w:date="2015-04-27T16:31:00Z">
        <w:r w:rsidR="00A42052">
          <w:t>SSL_LOCK_HANDLE handle</w:t>
        </w:r>
      </w:ins>
      <w:r w:rsidR="00323984">
        <w:t xml:space="preserve">, </w:t>
      </w:r>
      <w:del w:id="281" w:author="Verma, Shally" w:date="2015-04-27T16:32:00Z">
        <w:r w:rsidR="005917BB" w:rsidDel="00A42052">
          <w:delText>int32</w:delText>
        </w:r>
      </w:del>
      <w:ins w:id="282" w:author="Verma, Shally" w:date="2015-04-27T16:32:00Z">
        <w:r w:rsidR="00A42052">
          <w:t>SSL_WAIT_TYPE</w:t>
        </w:r>
      </w:ins>
      <w:r w:rsidR="00323984">
        <w:t xml:space="preserve"> </w:t>
      </w:r>
      <w:proofErr w:type="spellStart"/>
      <w:r w:rsidR="00323984">
        <w:t>wait_type</w:t>
      </w:r>
      <w:proofErr w:type="spellEnd"/>
      <w:r>
        <w:t>)</w:t>
      </w:r>
      <w:bookmarkEnd w:id="277"/>
    </w:p>
    <w:p w:rsidR="003D5E8E" w:rsidRDefault="003D5E8E" w:rsidP="00727A8E">
      <w:pPr>
        <w:pStyle w:val="ListParagraph"/>
      </w:pPr>
    </w:p>
    <w:p w:rsidR="00727A8E" w:rsidRDefault="00727A8E" w:rsidP="00727A8E">
      <w:pPr>
        <w:pStyle w:val="ListParagraph"/>
      </w:pPr>
      <w:r w:rsidRPr="008A3143">
        <w:rPr>
          <w:b/>
        </w:rPr>
        <w:t>Description</w:t>
      </w:r>
      <w:r>
        <w:t>:</w:t>
      </w:r>
    </w:p>
    <w:p w:rsidR="00F63608" w:rsidRDefault="00727A8E" w:rsidP="00727A8E">
      <w:pPr>
        <w:pStyle w:val="ListParagraph"/>
      </w:pPr>
      <w:r>
        <w:t>This functio</w:t>
      </w:r>
      <w:r w:rsidR="00062E7D">
        <w:t>n should acquire a lock whenever called</w:t>
      </w:r>
      <w:r w:rsidR="00F63608">
        <w:t xml:space="preserve">. </w:t>
      </w:r>
      <w:r w:rsidR="00062E7D">
        <w:t>I</w:t>
      </w:r>
      <w:r w:rsidR="00F63608">
        <w:t>f already locked, thi</w:t>
      </w:r>
      <w:r w:rsidR="00062E7D">
        <w:t xml:space="preserve">s call would behave </w:t>
      </w:r>
      <w:r w:rsidR="00F63608">
        <w:t xml:space="preserve">according to </w:t>
      </w:r>
      <w:proofErr w:type="spellStart"/>
      <w:r w:rsidR="00062E7D">
        <w:t>w</w:t>
      </w:r>
      <w:r w:rsidR="00323984">
        <w:t>ait_type</w:t>
      </w:r>
      <w:proofErr w:type="spellEnd"/>
      <w:r w:rsidR="00323984">
        <w:t xml:space="preserve"> parameter</w:t>
      </w:r>
      <w:r w:rsidR="00F63608">
        <w:t>.</w:t>
      </w:r>
      <w:r w:rsidR="00323984">
        <w:t xml:space="preserve"> If not equal to SSL_WAIT_NONE and SSL_WAIT_</w:t>
      </w:r>
      <w:proofErr w:type="gramStart"/>
      <w:r w:rsidR="00323984">
        <w:t>FOREVER ,</w:t>
      </w:r>
      <w:proofErr w:type="gramEnd"/>
      <w:r w:rsidR="00323984">
        <w:t xml:space="preserve"> then </w:t>
      </w:r>
      <w:r w:rsidR="008A3143">
        <w:t>call</w:t>
      </w:r>
      <w:r w:rsidR="00323984">
        <w:t xml:space="preserve"> is assumed to be passed as timeout value in mi</w:t>
      </w:r>
      <w:del w:id="283" w:author="Verma, Shally" w:date="2015-04-27T16:34:00Z">
        <w:r w:rsidR="00323984" w:rsidDel="00A42052">
          <w:delText>cros</w:delText>
        </w:r>
      </w:del>
      <w:ins w:id="284" w:author="Verma, Shally" w:date="2015-04-27T16:34:00Z">
        <w:r w:rsidR="00A42052">
          <w:t>llis</w:t>
        </w:r>
      </w:ins>
      <w:r w:rsidR="00323984">
        <w:t>econds.</w:t>
      </w:r>
      <w:r w:rsidR="00F63608">
        <w:t xml:space="preserve"> </w:t>
      </w:r>
      <w:r w:rsidR="00062E7D">
        <w:t xml:space="preserve">The implementation of </w:t>
      </w:r>
      <w:proofErr w:type="spellStart"/>
      <w:ins w:id="285" w:author="Verma, Shally" w:date="2015-04-27T16:35:00Z">
        <w:r w:rsidR="00A42052">
          <w:t>wait_type</w:t>
        </w:r>
        <w:proofErr w:type="spellEnd"/>
        <w:r w:rsidR="00A42052" w:rsidDel="00A42052">
          <w:t xml:space="preserve"> </w:t>
        </w:r>
      </w:ins>
      <w:del w:id="286" w:author="Verma, Shally" w:date="2015-04-27T16:35:00Z">
        <w:r w:rsidR="00062E7D" w:rsidDel="00A42052">
          <w:delText xml:space="preserve">this </w:delText>
        </w:r>
      </w:del>
      <w:r w:rsidR="00062E7D">
        <w:t>parameter is optional and dependent upon lock type being implemented.</w:t>
      </w:r>
    </w:p>
    <w:p w:rsidR="003D5E8E" w:rsidRDefault="003D5E8E" w:rsidP="00727A8E">
      <w:pPr>
        <w:pStyle w:val="ListParagraph"/>
      </w:pPr>
    </w:p>
    <w:p w:rsidR="00F63608" w:rsidRPr="008A3143" w:rsidRDefault="00F63608" w:rsidP="00727A8E">
      <w:pPr>
        <w:pStyle w:val="ListParagraph"/>
        <w:rPr>
          <w:b/>
        </w:rPr>
      </w:pPr>
      <w:r w:rsidRPr="008A3143">
        <w:rPr>
          <w:b/>
        </w:rPr>
        <w:t>Return</w:t>
      </w:r>
      <w:r w:rsidR="008A3143" w:rsidRPr="008A3143">
        <w:rPr>
          <w:b/>
        </w:rPr>
        <w:t xml:space="preserve"> Codes</w:t>
      </w:r>
      <w:r w:rsidRPr="008A3143">
        <w:rPr>
          <w:b/>
        </w:rPr>
        <w:t>:</w:t>
      </w:r>
    </w:p>
    <w:p w:rsidR="00F63608" w:rsidRDefault="003D5E8E" w:rsidP="00727A8E">
      <w:pPr>
        <w:pStyle w:val="ListParagraph"/>
      </w:pPr>
      <w:r>
        <w:t>SSL_STATUS_OK</w:t>
      </w:r>
    </w:p>
    <w:p w:rsidR="00F63608" w:rsidRDefault="00F63608" w:rsidP="00727A8E">
      <w:pPr>
        <w:pStyle w:val="ListParagraph"/>
      </w:pPr>
      <w:r>
        <w:t>SSL_STATUS_INTERNAL_ERR</w:t>
      </w:r>
    </w:p>
    <w:p w:rsidR="00F63608" w:rsidRDefault="00F63608" w:rsidP="00727A8E">
      <w:pPr>
        <w:pStyle w:val="ListParagraph"/>
      </w:pPr>
      <w:r>
        <w:t>SSL_STATUS_BAD_HANDLE</w:t>
      </w:r>
    </w:p>
    <w:p w:rsidR="003D5E8E" w:rsidRDefault="003D5E8E" w:rsidP="00727A8E">
      <w:pPr>
        <w:pStyle w:val="ListParagraph"/>
      </w:pPr>
      <w:r>
        <w:t>SSL_STATUS_TIMEOUT</w:t>
      </w:r>
    </w:p>
    <w:p w:rsidR="00A570D0" w:rsidRDefault="00A570D0" w:rsidP="00727A8E">
      <w:pPr>
        <w:pStyle w:val="ListParagraph"/>
      </w:pPr>
      <w:r>
        <w:t>SSL_STATUS_FAILED</w:t>
      </w:r>
    </w:p>
    <w:p w:rsidR="00220603" w:rsidDel="0092530F" w:rsidRDefault="00220603" w:rsidP="00727A8E">
      <w:pPr>
        <w:pStyle w:val="ListParagraph"/>
        <w:rPr>
          <w:del w:id="287" w:author="Verma, Shally" w:date="2015-04-27T17:15:00Z"/>
        </w:rPr>
      </w:pPr>
      <w:del w:id="288" w:author="Verma, Shally" w:date="2015-04-27T17:15:00Z">
        <w:r w:rsidDel="0092530F">
          <w:delText>SSL_STATUS_NOT_INIT</w:delText>
        </w:r>
      </w:del>
    </w:p>
    <w:p w:rsidR="003D5E8E" w:rsidRDefault="003D5E8E" w:rsidP="00727A8E">
      <w:pPr>
        <w:pStyle w:val="ListParagraph"/>
      </w:pPr>
    </w:p>
    <w:p w:rsidR="003D5E8E" w:rsidRDefault="003D5E8E" w:rsidP="00727A8E">
      <w:pPr>
        <w:pStyle w:val="ListParagraph"/>
      </w:pPr>
      <w:r w:rsidRPr="008A3143">
        <w:rPr>
          <w:b/>
        </w:rPr>
        <w:t>Input</w:t>
      </w:r>
      <w:r>
        <w:t>:</w:t>
      </w:r>
    </w:p>
    <w:tbl>
      <w:tblPr>
        <w:tblStyle w:val="TableGrid"/>
        <w:tblW w:w="0" w:type="auto"/>
        <w:tblInd w:w="720" w:type="dxa"/>
        <w:tblLook w:val="04A0" w:firstRow="1" w:lastRow="0" w:firstColumn="1" w:lastColumn="0" w:noHBand="0" w:noVBand="1"/>
      </w:tblPr>
      <w:tblGrid>
        <w:gridCol w:w="4337"/>
        <w:gridCol w:w="4244"/>
      </w:tblGrid>
      <w:tr w:rsidR="003D5E8E" w:rsidTr="008B7C85">
        <w:tc>
          <w:tcPr>
            <w:tcW w:w="4650" w:type="dxa"/>
          </w:tcPr>
          <w:p w:rsidR="003D5E8E" w:rsidRDefault="003D5E8E" w:rsidP="008B7C85">
            <w:pPr>
              <w:pStyle w:val="ListParagraph"/>
              <w:ind w:left="0"/>
            </w:pPr>
            <w:r>
              <w:t>Parameter</w:t>
            </w:r>
          </w:p>
        </w:tc>
        <w:tc>
          <w:tcPr>
            <w:tcW w:w="4651" w:type="dxa"/>
          </w:tcPr>
          <w:p w:rsidR="003D5E8E" w:rsidRDefault="003D5E8E" w:rsidP="008B7C85">
            <w:pPr>
              <w:pStyle w:val="ListParagraph"/>
              <w:ind w:left="0"/>
            </w:pPr>
            <w:r>
              <w:t>Description</w:t>
            </w:r>
          </w:p>
        </w:tc>
      </w:tr>
      <w:tr w:rsidR="00062E7D" w:rsidTr="008B7C85">
        <w:tc>
          <w:tcPr>
            <w:tcW w:w="4650" w:type="dxa"/>
          </w:tcPr>
          <w:p w:rsidR="003D5E8E" w:rsidRDefault="00A42052" w:rsidP="008B7C85">
            <w:pPr>
              <w:pStyle w:val="ListParagraph"/>
              <w:ind w:left="0"/>
            </w:pPr>
            <w:ins w:id="289" w:author="Verma, Shally" w:date="2015-04-27T16:34:00Z">
              <w:r>
                <w:t>SSL_LOCK_HANDLE</w:t>
              </w:r>
            </w:ins>
            <w:del w:id="290" w:author="Verma, Shally" w:date="2015-04-27T16:34:00Z">
              <w:r w:rsidR="005917BB" w:rsidDel="00A42052">
                <w:delText>u32</w:delText>
              </w:r>
              <w:r w:rsidR="00062E7D" w:rsidDel="00A42052">
                <w:delText xml:space="preserve"> lock_id</w:delText>
              </w:r>
            </w:del>
          </w:p>
        </w:tc>
        <w:tc>
          <w:tcPr>
            <w:tcW w:w="4651" w:type="dxa"/>
          </w:tcPr>
          <w:p w:rsidR="003D5E8E" w:rsidRDefault="00062E7D" w:rsidP="00062E7D">
            <w:pPr>
              <w:pStyle w:val="ListParagraph"/>
              <w:ind w:left="0"/>
            </w:pPr>
            <w:r>
              <w:t>lock</w:t>
            </w:r>
            <w:r w:rsidR="003D5E8E">
              <w:t xml:space="preserve"> ID as returned by successful call to </w:t>
            </w:r>
            <w:proofErr w:type="spellStart"/>
            <w:r w:rsidR="003D5E8E">
              <w:t>SSL_</w:t>
            </w:r>
            <w:r>
              <w:t>lock_create</w:t>
            </w:r>
            <w:proofErr w:type="spellEnd"/>
            <w:r w:rsidR="003D5E8E">
              <w:t>()</w:t>
            </w:r>
          </w:p>
        </w:tc>
      </w:tr>
      <w:tr w:rsidR="00323984" w:rsidTr="008B7C85">
        <w:tc>
          <w:tcPr>
            <w:tcW w:w="4650" w:type="dxa"/>
          </w:tcPr>
          <w:p w:rsidR="00323984" w:rsidRDefault="00A42052" w:rsidP="008B7C85">
            <w:pPr>
              <w:pStyle w:val="ListParagraph"/>
              <w:ind w:left="0"/>
            </w:pPr>
            <w:ins w:id="291" w:author="Verma, Shally" w:date="2015-04-27T16:34:00Z">
              <w:r>
                <w:t>SSL_WAIT_TYPE</w:t>
              </w:r>
            </w:ins>
            <w:del w:id="292" w:author="Verma, Shally" w:date="2015-04-27T16:34:00Z">
              <w:r w:rsidR="00323984" w:rsidDel="00A42052">
                <w:delText>int</w:delText>
              </w:r>
              <w:r w:rsidR="005917BB" w:rsidDel="00A42052">
                <w:delText>32</w:delText>
              </w:r>
            </w:del>
          </w:p>
        </w:tc>
        <w:tc>
          <w:tcPr>
            <w:tcW w:w="4651" w:type="dxa"/>
          </w:tcPr>
          <w:p w:rsidR="00323984" w:rsidRDefault="00323984" w:rsidP="00062E7D">
            <w:pPr>
              <w:pStyle w:val="ListParagraph"/>
              <w:ind w:left="0"/>
            </w:pPr>
            <w:r>
              <w:t xml:space="preserve">integer value indicating </w:t>
            </w:r>
            <w:r w:rsidR="00062E7D">
              <w:t>wait period (</w:t>
            </w:r>
            <w:proofErr w:type="spellStart"/>
            <w:r w:rsidR="00062E7D">
              <w:t>wait_none</w:t>
            </w:r>
            <w:proofErr w:type="spellEnd"/>
            <w:r w:rsidR="00062E7D">
              <w:t xml:space="preserve">, </w:t>
            </w:r>
            <w:proofErr w:type="spellStart"/>
            <w:r w:rsidR="00062E7D">
              <w:t>wait_forever</w:t>
            </w:r>
            <w:proofErr w:type="spellEnd"/>
            <w:r w:rsidR="00062E7D">
              <w:t xml:space="preserve">, timeout in </w:t>
            </w:r>
            <w:proofErr w:type="spellStart"/>
            <w:r w:rsidR="00062E7D">
              <w:t>usec</w:t>
            </w:r>
            <w:proofErr w:type="spellEnd"/>
            <w:r w:rsidR="00062E7D">
              <w:t>)</w:t>
            </w:r>
          </w:p>
        </w:tc>
      </w:tr>
    </w:tbl>
    <w:p w:rsidR="003D5E8E" w:rsidRDefault="003D5E8E" w:rsidP="00727A8E">
      <w:pPr>
        <w:pStyle w:val="ListParagraph"/>
      </w:pPr>
    </w:p>
    <w:p w:rsidR="003D5E8E" w:rsidRDefault="003D5E8E" w:rsidP="00727A8E">
      <w:pPr>
        <w:pStyle w:val="ListParagraph"/>
      </w:pPr>
      <w:r w:rsidRPr="008A3143">
        <w:rPr>
          <w:b/>
        </w:rPr>
        <w:t>Output</w:t>
      </w:r>
      <w:r>
        <w:t>:</w:t>
      </w:r>
    </w:p>
    <w:p w:rsidR="003D5E8E" w:rsidRDefault="003D5E8E" w:rsidP="00727A8E">
      <w:pPr>
        <w:pStyle w:val="ListParagraph"/>
      </w:pPr>
      <w:r>
        <w:t>None</w:t>
      </w:r>
    </w:p>
    <w:p w:rsidR="003D5E8E" w:rsidRDefault="003D5E8E" w:rsidP="00727A8E">
      <w:pPr>
        <w:pStyle w:val="ListParagraph"/>
      </w:pPr>
    </w:p>
    <w:p w:rsidR="002E516C" w:rsidRDefault="002E516C" w:rsidP="00AD66CA">
      <w:pPr>
        <w:pStyle w:val="Heading2"/>
      </w:pPr>
      <w:bookmarkStart w:id="293" w:name="_Toc417918781"/>
      <w:r>
        <w:t xml:space="preserve">SSL_STATUS </w:t>
      </w:r>
      <w:proofErr w:type="spellStart"/>
      <w:r>
        <w:t>SSL_</w:t>
      </w:r>
      <w:proofErr w:type="gramStart"/>
      <w:r w:rsidR="00062E7D">
        <w:t>unlock</w:t>
      </w:r>
      <w:proofErr w:type="spellEnd"/>
      <w:r>
        <w:t>(</w:t>
      </w:r>
      <w:proofErr w:type="gramEnd"/>
      <w:ins w:id="294" w:author="Verma, Shally" w:date="2015-04-27T16:35:00Z">
        <w:r w:rsidR="00A42052">
          <w:t xml:space="preserve">SSL_LOCK_HANDLE </w:t>
        </w:r>
      </w:ins>
      <w:commentRangeStart w:id="295"/>
      <w:del w:id="296" w:author="Verma, Shally" w:date="2015-04-27T16:35:00Z">
        <w:r w:rsidR="005917BB" w:rsidDel="00A42052">
          <w:delText xml:space="preserve">u32 </w:delText>
        </w:r>
        <w:commentRangeEnd w:id="295"/>
        <w:r w:rsidR="00857E2A" w:rsidDel="00A42052">
          <w:rPr>
            <w:rStyle w:val="CommentReference"/>
            <w:rFonts w:ascii="Arial" w:hAnsi="Arial"/>
            <w:b w:val="0"/>
          </w:rPr>
          <w:commentReference w:id="295"/>
        </w:r>
      </w:del>
      <w:proofErr w:type="spellStart"/>
      <w:r w:rsidR="005917BB">
        <w:t>lock_id</w:t>
      </w:r>
      <w:proofErr w:type="spellEnd"/>
      <w:r>
        <w:t>)</w:t>
      </w:r>
      <w:bookmarkEnd w:id="293"/>
    </w:p>
    <w:p w:rsidR="003D5E8E" w:rsidRDefault="003D5E8E" w:rsidP="003D5E8E">
      <w:pPr>
        <w:pStyle w:val="ListParagraph"/>
      </w:pPr>
    </w:p>
    <w:p w:rsidR="003D5E8E" w:rsidRDefault="003D5E8E" w:rsidP="003D5E8E">
      <w:pPr>
        <w:pStyle w:val="ListParagraph"/>
      </w:pPr>
      <w:r w:rsidRPr="008A3143">
        <w:rPr>
          <w:b/>
        </w:rPr>
        <w:t>Description</w:t>
      </w:r>
      <w:r>
        <w:t>:</w:t>
      </w:r>
    </w:p>
    <w:p w:rsidR="003D5E8E" w:rsidRDefault="003D5E8E" w:rsidP="003D5E8E">
      <w:pPr>
        <w:pStyle w:val="ListParagraph"/>
      </w:pPr>
      <w:r>
        <w:t xml:space="preserve">This function releases the lock </w:t>
      </w:r>
      <w:r w:rsidR="00062E7D">
        <w:t>acquired</w:t>
      </w:r>
      <w:r>
        <w:t xml:space="preserve">. </w:t>
      </w:r>
    </w:p>
    <w:p w:rsidR="003D5E8E" w:rsidRDefault="003D5E8E" w:rsidP="003D5E8E">
      <w:pPr>
        <w:pStyle w:val="ListParagraph"/>
      </w:pPr>
    </w:p>
    <w:p w:rsidR="003D5E8E" w:rsidRPr="008A3143" w:rsidRDefault="003D5E8E" w:rsidP="003D5E8E">
      <w:pPr>
        <w:pStyle w:val="ListParagraph"/>
        <w:rPr>
          <w:b/>
        </w:rPr>
      </w:pPr>
      <w:r w:rsidRPr="008A3143">
        <w:rPr>
          <w:b/>
        </w:rPr>
        <w:t>Return Code:</w:t>
      </w:r>
    </w:p>
    <w:p w:rsidR="003D5E8E" w:rsidRDefault="003D5E8E" w:rsidP="003D5E8E">
      <w:pPr>
        <w:pStyle w:val="ListParagraph"/>
      </w:pPr>
      <w:r>
        <w:t>SSL_STATUS_OK</w:t>
      </w:r>
    </w:p>
    <w:p w:rsidR="003D5E8E" w:rsidRDefault="003D5E8E" w:rsidP="003D5E8E">
      <w:pPr>
        <w:pStyle w:val="ListParagraph"/>
      </w:pPr>
      <w:r>
        <w:t>SSL_STATUS_INTERNAL_ERR</w:t>
      </w:r>
    </w:p>
    <w:p w:rsidR="003D5E8E" w:rsidRDefault="003D5E8E" w:rsidP="003D5E8E">
      <w:pPr>
        <w:pStyle w:val="ListParagraph"/>
      </w:pPr>
      <w:r>
        <w:t>SSL_STATUS_BAD_HANDLE</w:t>
      </w:r>
    </w:p>
    <w:p w:rsidR="00220603" w:rsidDel="0092530F" w:rsidRDefault="00220603" w:rsidP="003D5E8E">
      <w:pPr>
        <w:pStyle w:val="ListParagraph"/>
        <w:rPr>
          <w:del w:id="297" w:author="Verma, Shally" w:date="2015-04-27T17:15:00Z"/>
        </w:rPr>
      </w:pPr>
      <w:del w:id="298" w:author="Verma, Shally" w:date="2015-04-27T17:15:00Z">
        <w:r w:rsidDel="0092530F">
          <w:delText>SSL_STATUS_NOT_INIT</w:delText>
        </w:r>
      </w:del>
    </w:p>
    <w:p w:rsidR="003D5E8E" w:rsidRDefault="003D5E8E" w:rsidP="003D5E8E">
      <w:pPr>
        <w:pStyle w:val="ListParagraph"/>
      </w:pPr>
    </w:p>
    <w:p w:rsidR="00323984" w:rsidRDefault="00323984" w:rsidP="003D5E8E">
      <w:pPr>
        <w:pStyle w:val="ListParagraph"/>
      </w:pPr>
      <w:r w:rsidRPr="008A3143">
        <w:rPr>
          <w:b/>
        </w:rPr>
        <w:t>Input</w:t>
      </w:r>
      <w:r>
        <w:t>:</w:t>
      </w:r>
    </w:p>
    <w:tbl>
      <w:tblPr>
        <w:tblStyle w:val="TableGrid"/>
        <w:tblW w:w="0" w:type="auto"/>
        <w:tblInd w:w="720" w:type="dxa"/>
        <w:tblLook w:val="04A0" w:firstRow="1" w:lastRow="0" w:firstColumn="1" w:lastColumn="0" w:noHBand="0" w:noVBand="1"/>
      </w:tblPr>
      <w:tblGrid>
        <w:gridCol w:w="4249"/>
        <w:gridCol w:w="4332"/>
      </w:tblGrid>
      <w:tr w:rsidR="00062E7D" w:rsidTr="00C70640">
        <w:tc>
          <w:tcPr>
            <w:tcW w:w="4249" w:type="dxa"/>
          </w:tcPr>
          <w:p w:rsidR="00062E7D" w:rsidRDefault="00062E7D" w:rsidP="008B7C85">
            <w:pPr>
              <w:pStyle w:val="ListParagraph"/>
              <w:ind w:left="0"/>
            </w:pPr>
            <w:r>
              <w:t>Parameter</w:t>
            </w:r>
          </w:p>
        </w:tc>
        <w:tc>
          <w:tcPr>
            <w:tcW w:w="4332" w:type="dxa"/>
          </w:tcPr>
          <w:p w:rsidR="00062E7D" w:rsidRDefault="00062E7D" w:rsidP="008B7C85">
            <w:pPr>
              <w:pStyle w:val="ListParagraph"/>
              <w:ind w:left="0"/>
            </w:pPr>
            <w:r>
              <w:t>Description</w:t>
            </w:r>
          </w:p>
        </w:tc>
      </w:tr>
      <w:tr w:rsidR="00062E7D" w:rsidTr="00C70640">
        <w:tc>
          <w:tcPr>
            <w:tcW w:w="4249" w:type="dxa"/>
          </w:tcPr>
          <w:p w:rsidR="00062E7D" w:rsidRDefault="00A42052" w:rsidP="008B7C85">
            <w:pPr>
              <w:pStyle w:val="ListParagraph"/>
              <w:ind w:left="0"/>
            </w:pPr>
            <w:ins w:id="299" w:author="Verma, Shally" w:date="2015-04-27T16:35:00Z">
              <w:r>
                <w:t>SSL_LOCK_HANDLE</w:t>
              </w:r>
            </w:ins>
            <w:del w:id="300" w:author="Verma, Shally" w:date="2015-04-27T16:35:00Z">
              <w:r w:rsidR="005917BB" w:rsidDel="00A42052">
                <w:delText>u32</w:delText>
              </w:r>
              <w:r w:rsidR="00062E7D" w:rsidDel="00A42052">
                <w:delText xml:space="preserve"> lock_id</w:delText>
              </w:r>
            </w:del>
          </w:p>
        </w:tc>
        <w:tc>
          <w:tcPr>
            <w:tcW w:w="4332" w:type="dxa"/>
          </w:tcPr>
          <w:p w:rsidR="00062E7D" w:rsidRDefault="00062E7D" w:rsidP="008B7C85">
            <w:pPr>
              <w:pStyle w:val="ListParagraph"/>
              <w:ind w:left="0"/>
            </w:pPr>
            <w:r>
              <w:t xml:space="preserve">lock ID as returned by successful call to </w:t>
            </w:r>
            <w:proofErr w:type="spellStart"/>
            <w:r>
              <w:lastRenderedPageBreak/>
              <w:t>SSL_lock_create</w:t>
            </w:r>
            <w:proofErr w:type="spellEnd"/>
            <w:r>
              <w:t>()</w:t>
            </w:r>
          </w:p>
        </w:tc>
      </w:tr>
    </w:tbl>
    <w:p w:rsidR="00323984" w:rsidRDefault="00323984" w:rsidP="003D5E8E">
      <w:pPr>
        <w:pStyle w:val="ListParagraph"/>
      </w:pPr>
    </w:p>
    <w:p w:rsidR="00323984" w:rsidRDefault="00323984" w:rsidP="003D5E8E">
      <w:pPr>
        <w:pStyle w:val="ListParagraph"/>
      </w:pPr>
      <w:r w:rsidRPr="008A3143">
        <w:rPr>
          <w:b/>
        </w:rPr>
        <w:t>Output</w:t>
      </w:r>
      <w:proofErr w:type="gramStart"/>
      <w:r>
        <w:t>:</w:t>
      </w:r>
      <w:proofErr w:type="gramEnd"/>
      <w:r>
        <w:br/>
        <w:t>None</w:t>
      </w:r>
    </w:p>
    <w:p w:rsidR="00323984" w:rsidRDefault="00323984" w:rsidP="003D5E8E">
      <w:pPr>
        <w:pStyle w:val="ListParagraph"/>
      </w:pPr>
    </w:p>
    <w:p w:rsidR="00323984" w:rsidRDefault="00323984" w:rsidP="003D5E8E">
      <w:pPr>
        <w:pStyle w:val="ListParagraph"/>
      </w:pPr>
    </w:p>
    <w:p w:rsidR="00E05745" w:rsidRDefault="00E05745" w:rsidP="00AD66CA">
      <w:pPr>
        <w:pStyle w:val="Heading2"/>
      </w:pPr>
      <w:bookmarkStart w:id="301" w:name="_Toc417918782"/>
      <w:r>
        <w:t xml:space="preserve">SSL_STATUS </w:t>
      </w:r>
      <w:proofErr w:type="spellStart"/>
      <w:r>
        <w:t>SSL_</w:t>
      </w:r>
      <w:r w:rsidR="00C70640">
        <w:t>lock</w:t>
      </w:r>
      <w:r>
        <w:t>_get_id_by_</w:t>
      </w:r>
      <w:proofErr w:type="gramStart"/>
      <w:r>
        <w:t>name</w:t>
      </w:r>
      <w:proofErr w:type="spellEnd"/>
      <w:r>
        <w:t>(</w:t>
      </w:r>
      <w:proofErr w:type="spellStart"/>
      <w:proofErr w:type="gramEnd"/>
      <w:r>
        <w:t>const</w:t>
      </w:r>
      <w:proofErr w:type="spellEnd"/>
      <w:r>
        <w:t xml:space="preserve"> </w:t>
      </w:r>
      <w:r w:rsidR="005917BB">
        <w:t>u</w:t>
      </w:r>
      <w:ins w:id="302" w:author="Verma, Shally" w:date="2015-04-27T16:35:00Z">
        <w:r w:rsidR="00A42052">
          <w:t>int</w:t>
        </w:r>
      </w:ins>
      <w:r w:rsidR="005917BB">
        <w:t>8</w:t>
      </w:r>
      <w:ins w:id="303" w:author="Verma, Shally" w:date="2015-04-27T16:35:00Z">
        <w:r w:rsidR="00A42052">
          <w:t>_t</w:t>
        </w:r>
      </w:ins>
      <w:r>
        <w:t xml:space="preserve"> *</w:t>
      </w:r>
      <w:proofErr w:type="spellStart"/>
      <w:r w:rsidR="005917BB">
        <w:t>lock_name</w:t>
      </w:r>
      <w:proofErr w:type="spellEnd"/>
      <w:r w:rsidR="005917BB">
        <w:t>,</w:t>
      </w:r>
      <w:commentRangeStart w:id="304"/>
      <w:del w:id="305" w:author="Verma, Shally" w:date="2015-04-27T16:35:00Z">
        <w:r w:rsidR="005917BB" w:rsidDel="00A42052">
          <w:delText>u32</w:delText>
        </w:r>
      </w:del>
      <w:ins w:id="306" w:author="Verma, Shally" w:date="2015-04-27T16:35:00Z">
        <w:r w:rsidR="00A42052" w:rsidRPr="00A42052">
          <w:t xml:space="preserve"> </w:t>
        </w:r>
        <w:r w:rsidR="00A42052">
          <w:t>SSL_LOCK_HANDLE</w:t>
        </w:r>
      </w:ins>
      <w:r w:rsidR="00C70640">
        <w:t xml:space="preserve"> </w:t>
      </w:r>
      <w:commentRangeEnd w:id="304"/>
      <w:r w:rsidR="00857E2A">
        <w:rPr>
          <w:rStyle w:val="CommentReference"/>
          <w:rFonts w:ascii="Arial" w:hAnsi="Arial"/>
          <w:b w:val="0"/>
        </w:rPr>
        <w:commentReference w:id="304"/>
      </w:r>
      <w:r w:rsidR="00C70640">
        <w:t>*</w:t>
      </w:r>
      <w:proofErr w:type="spellStart"/>
      <w:r w:rsidR="005917BB">
        <w:t>lock_id</w:t>
      </w:r>
      <w:proofErr w:type="spellEnd"/>
      <w:r>
        <w:t>)</w:t>
      </w:r>
      <w:bookmarkEnd w:id="301"/>
    </w:p>
    <w:p w:rsidR="00C70640" w:rsidRDefault="00C70640" w:rsidP="00C70640">
      <w:pPr>
        <w:pStyle w:val="ListParagraph"/>
      </w:pPr>
    </w:p>
    <w:p w:rsidR="00C70640" w:rsidRDefault="00C70640" w:rsidP="00C70640">
      <w:pPr>
        <w:pStyle w:val="ListParagraph"/>
      </w:pPr>
      <w:r w:rsidRPr="008A3143">
        <w:rPr>
          <w:b/>
        </w:rPr>
        <w:t>Description</w:t>
      </w:r>
      <w:r>
        <w:t>:</w:t>
      </w:r>
    </w:p>
    <w:p w:rsidR="008A3143" w:rsidRDefault="00C70640" w:rsidP="00C70640">
      <w:pPr>
        <w:pStyle w:val="ListParagraph"/>
      </w:pPr>
      <w:r>
        <w:t>This function should return lock id corresponding to given name.</w:t>
      </w:r>
    </w:p>
    <w:p w:rsidR="008A3143" w:rsidRDefault="008A3143" w:rsidP="00C70640">
      <w:pPr>
        <w:pStyle w:val="ListParagraph"/>
      </w:pPr>
    </w:p>
    <w:p w:rsidR="004C45E2" w:rsidRDefault="00C70640" w:rsidP="004C45E2">
      <w:pPr>
        <w:pStyle w:val="ListParagraph"/>
      </w:pPr>
      <w:r>
        <w:t>If any lock isn’t created with respective name at SSL layer, then function will return SSL_STATUS_FAILED. If any of the input parameter is invalid or a NULL pointer, then function should return SSL_STATUS_INVALID_PARAM. Function may return SSL_STATUS_INTERNAL_ERR if using host SDK function which failed.</w:t>
      </w:r>
    </w:p>
    <w:p w:rsidR="00C70640" w:rsidRDefault="00C70640" w:rsidP="004C45E2">
      <w:pPr>
        <w:pStyle w:val="ListParagraph"/>
      </w:pPr>
    </w:p>
    <w:p w:rsidR="008A3143" w:rsidRDefault="008A3143" w:rsidP="008A3143">
      <w:pPr>
        <w:pStyle w:val="ListParagraph"/>
      </w:pPr>
      <w:r>
        <w:t xml:space="preserve">Implementation of this function is optional and purely on user </w:t>
      </w:r>
      <w:proofErr w:type="spellStart"/>
      <w:r>
        <w:t>descrition</w:t>
      </w:r>
      <w:proofErr w:type="spellEnd"/>
      <w:r>
        <w:t>.</w:t>
      </w:r>
    </w:p>
    <w:p w:rsidR="008A3143" w:rsidRDefault="008A3143" w:rsidP="004C45E2">
      <w:pPr>
        <w:pStyle w:val="ListParagraph"/>
      </w:pPr>
    </w:p>
    <w:p w:rsidR="00C70640" w:rsidRPr="008A3143" w:rsidRDefault="00C70640" w:rsidP="004C45E2">
      <w:pPr>
        <w:pStyle w:val="ListParagraph"/>
        <w:rPr>
          <w:b/>
        </w:rPr>
      </w:pPr>
      <w:r w:rsidRPr="008A3143">
        <w:rPr>
          <w:b/>
        </w:rPr>
        <w:t>Return Code:</w:t>
      </w:r>
    </w:p>
    <w:p w:rsidR="00C70640" w:rsidRDefault="00C70640" w:rsidP="004C45E2">
      <w:pPr>
        <w:pStyle w:val="ListParagraph"/>
      </w:pPr>
      <w:r>
        <w:t>SSL_STATUS_INVALID_PARAM</w:t>
      </w:r>
    </w:p>
    <w:p w:rsidR="00C70640" w:rsidRDefault="00C70640" w:rsidP="004C45E2">
      <w:pPr>
        <w:pStyle w:val="ListParagraph"/>
      </w:pPr>
      <w:r>
        <w:t>SSL_STATUS_INTERNAL_ERR</w:t>
      </w:r>
    </w:p>
    <w:p w:rsidR="00C70640" w:rsidRDefault="00C70640" w:rsidP="004C45E2">
      <w:pPr>
        <w:pStyle w:val="ListParagraph"/>
      </w:pPr>
      <w:r>
        <w:t>SSL_STATUS_OK</w:t>
      </w:r>
    </w:p>
    <w:p w:rsidR="00C70640" w:rsidRDefault="00C70640" w:rsidP="004C45E2">
      <w:pPr>
        <w:pStyle w:val="ListParagraph"/>
      </w:pPr>
      <w:r>
        <w:t>SSL_STATUS_FAILED</w:t>
      </w:r>
    </w:p>
    <w:p w:rsidR="00220603" w:rsidRDefault="00220603" w:rsidP="004C45E2">
      <w:pPr>
        <w:pStyle w:val="ListParagraph"/>
      </w:pPr>
      <w:del w:id="307" w:author="Verma, Shally" w:date="2015-04-27T17:15:00Z">
        <w:r w:rsidDel="0092530F">
          <w:delText>SSL_STATUS_NOT_INIT</w:delText>
        </w:r>
      </w:del>
    </w:p>
    <w:p w:rsidR="00C70640" w:rsidRDefault="00C70640" w:rsidP="004C45E2">
      <w:pPr>
        <w:pStyle w:val="ListParagraph"/>
      </w:pPr>
    </w:p>
    <w:p w:rsidR="00C70640" w:rsidRDefault="00C70640" w:rsidP="004C45E2">
      <w:pPr>
        <w:pStyle w:val="ListParagraph"/>
      </w:pPr>
      <w:r w:rsidRPr="008A3143">
        <w:rPr>
          <w:b/>
        </w:rPr>
        <w:t>Input</w:t>
      </w:r>
      <w:r>
        <w:t>:</w:t>
      </w:r>
    </w:p>
    <w:tbl>
      <w:tblPr>
        <w:tblStyle w:val="TableGrid"/>
        <w:tblW w:w="0" w:type="auto"/>
        <w:tblInd w:w="720" w:type="dxa"/>
        <w:tblLook w:val="04A0" w:firstRow="1" w:lastRow="0" w:firstColumn="1" w:lastColumn="0" w:noHBand="0" w:noVBand="1"/>
      </w:tblPr>
      <w:tblGrid>
        <w:gridCol w:w="4249"/>
        <w:gridCol w:w="4332"/>
      </w:tblGrid>
      <w:tr w:rsidR="00C70640" w:rsidTr="008B7C85">
        <w:tc>
          <w:tcPr>
            <w:tcW w:w="4249" w:type="dxa"/>
          </w:tcPr>
          <w:p w:rsidR="00C70640" w:rsidRDefault="00C70640" w:rsidP="008B7C85">
            <w:pPr>
              <w:pStyle w:val="ListParagraph"/>
              <w:ind w:left="0"/>
            </w:pPr>
            <w:r>
              <w:t>Parameter</w:t>
            </w:r>
          </w:p>
        </w:tc>
        <w:tc>
          <w:tcPr>
            <w:tcW w:w="4332" w:type="dxa"/>
          </w:tcPr>
          <w:p w:rsidR="00C70640" w:rsidRDefault="00C70640" w:rsidP="008B7C85">
            <w:pPr>
              <w:pStyle w:val="ListParagraph"/>
              <w:ind w:left="0"/>
            </w:pPr>
            <w:r>
              <w:t>Description</w:t>
            </w:r>
          </w:p>
        </w:tc>
      </w:tr>
      <w:tr w:rsidR="00C70640" w:rsidTr="008B7C85">
        <w:tc>
          <w:tcPr>
            <w:tcW w:w="4249" w:type="dxa"/>
          </w:tcPr>
          <w:p w:rsidR="00C70640" w:rsidRDefault="00C70640" w:rsidP="005917BB">
            <w:pPr>
              <w:pStyle w:val="ListParagraph"/>
              <w:ind w:left="0"/>
            </w:pPr>
            <w:proofErr w:type="spellStart"/>
            <w:r>
              <w:t>const</w:t>
            </w:r>
            <w:proofErr w:type="spellEnd"/>
            <w:r w:rsidR="005917BB">
              <w:t xml:space="preserve"> u</w:t>
            </w:r>
            <w:ins w:id="308" w:author="Verma, Shally" w:date="2015-04-27T16:36:00Z">
              <w:r w:rsidR="00A42052">
                <w:t>int</w:t>
              </w:r>
            </w:ins>
            <w:r w:rsidR="005917BB">
              <w:t>8</w:t>
            </w:r>
            <w:ins w:id="309" w:author="Verma, Shally" w:date="2015-04-27T16:36:00Z">
              <w:r w:rsidR="00A42052">
                <w:t>_t</w:t>
              </w:r>
            </w:ins>
            <w:r w:rsidR="005917BB">
              <w:t xml:space="preserve"> *</w:t>
            </w:r>
            <w:proofErr w:type="spellStart"/>
            <w:r w:rsidR="005917BB">
              <w:t>lock_name</w:t>
            </w:r>
            <w:proofErr w:type="spellEnd"/>
          </w:p>
        </w:tc>
        <w:tc>
          <w:tcPr>
            <w:tcW w:w="4332" w:type="dxa"/>
          </w:tcPr>
          <w:p w:rsidR="00C70640" w:rsidRDefault="00C70640" w:rsidP="00C70640">
            <w:pPr>
              <w:pStyle w:val="ListParagraph"/>
              <w:ind w:left="0"/>
            </w:pPr>
            <w:r>
              <w:t>Valid null terminated string pointer containing name of the lock</w:t>
            </w:r>
          </w:p>
        </w:tc>
      </w:tr>
      <w:tr w:rsidR="00C70640" w:rsidTr="008B7C85">
        <w:tc>
          <w:tcPr>
            <w:tcW w:w="4249" w:type="dxa"/>
          </w:tcPr>
          <w:p w:rsidR="00C70640" w:rsidRDefault="00A42052" w:rsidP="008B7C85">
            <w:pPr>
              <w:pStyle w:val="ListParagraph"/>
              <w:ind w:left="0"/>
            </w:pPr>
            <w:ins w:id="310" w:author="Verma, Shally" w:date="2015-04-27T16:36:00Z">
              <w:r>
                <w:t xml:space="preserve">SSL_LOCK_HANDLE </w:t>
              </w:r>
              <w:r>
                <w:rPr>
                  <w:rStyle w:val="CommentReference"/>
                </w:rPr>
                <w:commentReference w:id="311"/>
              </w:r>
            </w:ins>
            <w:del w:id="312" w:author="Verma, Shally" w:date="2015-04-27T16:36:00Z">
              <w:r w:rsidR="008A3143" w:rsidDel="00A42052">
                <w:delText>u</w:delText>
              </w:r>
              <w:r w:rsidR="005917BB" w:rsidDel="00A42052">
                <w:delText>32</w:delText>
              </w:r>
            </w:del>
            <w:r w:rsidR="00C70640">
              <w:t xml:space="preserve"> *</w:t>
            </w:r>
            <w:proofErr w:type="spellStart"/>
            <w:r w:rsidR="005917BB">
              <w:t>lock_id</w:t>
            </w:r>
            <w:proofErr w:type="spellEnd"/>
          </w:p>
        </w:tc>
        <w:tc>
          <w:tcPr>
            <w:tcW w:w="4332" w:type="dxa"/>
          </w:tcPr>
          <w:p w:rsidR="00C70640" w:rsidRDefault="00C70640" w:rsidP="005917BB">
            <w:pPr>
              <w:pStyle w:val="ListParagraph"/>
              <w:ind w:left="0"/>
            </w:pPr>
            <w:r>
              <w:t xml:space="preserve">A valid allocated pointer </w:t>
            </w:r>
          </w:p>
        </w:tc>
      </w:tr>
    </w:tbl>
    <w:p w:rsidR="00C70640" w:rsidRDefault="00C70640" w:rsidP="004C45E2">
      <w:pPr>
        <w:pStyle w:val="ListParagraph"/>
      </w:pPr>
    </w:p>
    <w:p w:rsidR="00C70640" w:rsidRDefault="00C70640" w:rsidP="004C45E2">
      <w:pPr>
        <w:pStyle w:val="ListParagraph"/>
      </w:pPr>
      <w:r w:rsidRPr="008A3143">
        <w:rPr>
          <w:b/>
        </w:rPr>
        <w:t>Output</w:t>
      </w:r>
      <w:r>
        <w:t>:</w:t>
      </w:r>
    </w:p>
    <w:tbl>
      <w:tblPr>
        <w:tblStyle w:val="TableGrid"/>
        <w:tblW w:w="0" w:type="auto"/>
        <w:tblInd w:w="720" w:type="dxa"/>
        <w:tblLook w:val="04A0" w:firstRow="1" w:lastRow="0" w:firstColumn="1" w:lastColumn="0" w:noHBand="0" w:noVBand="1"/>
      </w:tblPr>
      <w:tblGrid>
        <w:gridCol w:w="4249"/>
        <w:gridCol w:w="4332"/>
      </w:tblGrid>
      <w:tr w:rsidR="00C70640" w:rsidTr="008B7C85">
        <w:tc>
          <w:tcPr>
            <w:tcW w:w="4249" w:type="dxa"/>
          </w:tcPr>
          <w:p w:rsidR="00C70640" w:rsidRDefault="00C70640" w:rsidP="008B7C85">
            <w:pPr>
              <w:pStyle w:val="ListParagraph"/>
              <w:ind w:left="0"/>
            </w:pPr>
            <w:r>
              <w:t>Parameter</w:t>
            </w:r>
          </w:p>
        </w:tc>
        <w:tc>
          <w:tcPr>
            <w:tcW w:w="4332" w:type="dxa"/>
          </w:tcPr>
          <w:p w:rsidR="00C70640" w:rsidRDefault="00C70640" w:rsidP="008B7C85">
            <w:pPr>
              <w:pStyle w:val="ListParagraph"/>
              <w:ind w:left="0"/>
            </w:pPr>
            <w:r>
              <w:t>Description</w:t>
            </w:r>
          </w:p>
        </w:tc>
      </w:tr>
      <w:tr w:rsidR="00C70640" w:rsidTr="008B7C85">
        <w:tc>
          <w:tcPr>
            <w:tcW w:w="4249" w:type="dxa"/>
          </w:tcPr>
          <w:p w:rsidR="00C70640" w:rsidRDefault="00A42052" w:rsidP="00C70640">
            <w:pPr>
              <w:pStyle w:val="ListParagraph"/>
              <w:ind w:left="0"/>
            </w:pPr>
            <w:ins w:id="313" w:author="Verma, Shally" w:date="2015-04-27T16:36:00Z">
              <w:r>
                <w:t xml:space="preserve">SSL_LOCK_HANDLE </w:t>
              </w:r>
              <w:r>
                <w:rPr>
                  <w:rStyle w:val="CommentReference"/>
                </w:rPr>
                <w:commentReference w:id="314"/>
              </w:r>
            </w:ins>
            <w:del w:id="315" w:author="Verma, Shally" w:date="2015-04-27T16:36:00Z">
              <w:r w:rsidR="005917BB" w:rsidDel="00A42052">
                <w:delText>u32</w:delText>
              </w:r>
            </w:del>
            <w:r w:rsidR="00C70640">
              <w:t xml:space="preserve"> *</w:t>
            </w:r>
          </w:p>
        </w:tc>
        <w:tc>
          <w:tcPr>
            <w:tcW w:w="4332" w:type="dxa"/>
          </w:tcPr>
          <w:p w:rsidR="00C70640" w:rsidRDefault="00C70640">
            <w:pPr>
              <w:pStyle w:val="ListParagraph"/>
              <w:ind w:left="0"/>
            </w:pPr>
            <w:r>
              <w:t xml:space="preserve">An </w:t>
            </w:r>
            <w:del w:id="316" w:author="Verma, Shally" w:date="2015-04-27T16:36:00Z">
              <w:r w:rsidR="005917BB" w:rsidDel="00A42052">
                <w:delText>32-bit</w:delText>
              </w:r>
              <w:r w:rsidDel="00A42052">
                <w:delText xml:space="preserve"> </w:delText>
              </w:r>
            </w:del>
            <w:r>
              <w:t>pointer as updated with respective lock id value by function on successful execution</w:t>
            </w:r>
          </w:p>
        </w:tc>
      </w:tr>
    </w:tbl>
    <w:p w:rsidR="00C70640" w:rsidRDefault="00C70640" w:rsidP="004C45E2">
      <w:pPr>
        <w:pStyle w:val="ListParagraph"/>
      </w:pPr>
    </w:p>
    <w:p w:rsidR="00A570D0" w:rsidRDefault="00A570D0" w:rsidP="004C45E2">
      <w:pPr>
        <w:pStyle w:val="ListParagraph"/>
        <w:ind w:left="360"/>
      </w:pPr>
    </w:p>
    <w:p w:rsidR="00E7264A" w:rsidRDefault="00A570D0" w:rsidP="00AD66CA">
      <w:pPr>
        <w:pStyle w:val="Heading2"/>
      </w:pPr>
      <w:bookmarkStart w:id="317" w:name="_Toc417918783"/>
      <w:r>
        <w:t>SSL_STATUS</w:t>
      </w:r>
      <w:r w:rsidR="00E7264A">
        <w:t xml:space="preserve"> </w:t>
      </w:r>
      <w:proofErr w:type="spellStart"/>
      <w:r w:rsidR="00E7264A">
        <w:t>SSL_print_set_</w:t>
      </w:r>
      <w:proofErr w:type="gramStart"/>
      <w:r w:rsidR="00E7264A">
        <w:t>lvl</w:t>
      </w:r>
      <w:proofErr w:type="spellEnd"/>
      <w:r w:rsidR="00E7264A">
        <w:t>(</w:t>
      </w:r>
      <w:proofErr w:type="gramEnd"/>
      <w:r w:rsidR="00E7264A">
        <w:t>SSL_DBG_LVL level);</w:t>
      </w:r>
      <w:bookmarkEnd w:id="317"/>
      <w:r w:rsidR="00E7264A">
        <w:t xml:space="preserve"> </w:t>
      </w:r>
    </w:p>
    <w:p w:rsidR="00A570D0" w:rsidRDefault="00A570D0" w:rsidP="004C45E2">
      <w:pPr>
        <w:pStyle w:val="ListParagraph"/>
      </w:pPr>
    </w:p>
    <w:p w:rsidR="004C45E2" w:rsidRDefault="00A570D0" w:rsidP="004C45E2">
      <w:pPr>
        <w:pStyle w:val="ListParagraph"/>
      </w:pPr>
      <w:r w:rsidRPr="008A3143">
        <w:rPr>
          <w:b/>
        </w:rPr>
        <w:t>D</w:t>
      </w:r>
      <w:r w:rsidR="004C45E2" w:rsidRPr="008A3143">
        <w:rPr>
          <w:b/>
        </w:rPr>
        <w:t>es</w:t>
      </w:r>
      <w:r w:rsidRPr="008A3143">
        <w:rPr>
          <w:b/>
        </w:rPr>
        <w:t>cription</w:t>
      </w:r>
      <w:r>
        <w:t>:</w:t>
      </w:r>
    </w:p>
    <w:p w:rsidR="00A570D0" w:rsidRDefault="00A570D0" w:rsidP="004C45E2">
      <w:pPr>
        <w:pStyle w:val="ListParagraph"/>
      </w:pPr>
      <w:r>
        <w:t>This call would set debug level as described in SSL_DBG_LVL. It is expected messages marked with specified level will be printed.</w:t>
      </w:r>
    </w:p>
    <w:p w:rsidR="00A570D0" w:rsidRDefault="00A570D0" w:rsidP="004C45E2">
      <w:pPr>
        <w:pStyle w:val="ListParagraph"/>
      </w:pPr>
    </w:p>
    <w:p w:rsidR="00A570D0" w:rsidRDefault="00A570D0" w:rsidP="004C45E2">
      <w:pPr>
        <w:pStyle w:val="ListParagraph"/>
      </w:pPr>
      <w:r w:rsidRPr="008A3143">
        <w:rPr>
          <w:b/>
        </w:rPr>
        <w:t>Input</w:t>
      </w:r>
      <w:r>
        <w:t>:</w:t>
      </w:r>
    </w:p>
    <w:tbl>
      <w:tblPr>
        <w:tblStyle w:val="TableGrid"/>
        <w:tblW w:w="0" w:type="auto"/>
        <w:tblInd w:w="720" w:type="dxa"/>
        <w:tblLook w:val="04A0" w:firstRow="1" w:lastRow="0" w:firstColumn="1" w:lastColumn="0" w:noHBand="0" w:noVBand="1"/>
      </w:tblPr>
      <w:tblGrid>
        <w:gridCol w:w="4249"/>
        <w:gridCol w:w="4332"/>
      </w:tblGrid>
      <w:tr w:rsidR="00C70640" w:rsidTr="008B7C85">
        <w:tc>
          <w:tcPr>
            <w:tcW w:w="4249" w:type="dxa"/>
          </w:tcPr>
          <w:p w:rsidR="00C70640" w:rsidRDefault="00C70640" w:rsidP="008B7C85">
            <w:pPr>
              <w:pStyle w:val="ListParagraph"/>
              <w:ind w:left="0"/>
            </w:pPr>
            <w:r>
              <w:t>Parameter</w:t>
            </w:r>
          </w:p>
        </w:tc>
        <w:tc>
          <w:tcPr>
            <w:tcW w:w="4332" w:type="dxa"/>
          </w:tcPr>
          <w:p w:rsidR="00C70640" w:rsidRDefault="00C70640" w:rsidP="008B7C85">
            <w:pPr>
              <w:pStyle w:val="ListParagraph"/>
              <w:ind w:left="0"/>
            </w:pPr>
            <w:r>
              <w:t>Description</w:t>
            </w:r>
          </w:p>
        </w:tc>
      </w:tr>
      <w:tr w:rsidR="00C70640" w:rsidTr="008B7C85">
        <w:tc>
          <w:tcPr>
            <w:tcW w:w="4249" w:type="dxa"/>
          </w:tcPr>
          <w:p w:rsidR="00C70640" w:rsidRDefault="00A42052" w:rsidP="00C70640">
            <w:pPr>
              <w:pStyle w:val="ListParagraph"/>
              <w:ind w:left="0"/>
            </w:pPr>
            <w:ins w:id="318" w:author="Verma, Shally" w:date="2015-04-27T16:36:00Z">
              <w:r>
                <w:t>SSL_DBG_LVL</w:t>
              </w:r>
            </w:ins>
            <w:del w:id="319" w:author="Verma, Shally" w:date="2015-04-27T16:36:00Z">
              <w:r w:rsidR="005917BB" w:rsidDel="00A42052">
                <w:delText>u32</w:delText>
              </w:r>
              <w:r w:rsidR="00C70640" w:rsidDel="00A42052">
                <w:delText xml:space="preserve"> </w:delText>
              </w:r>
            </w:del>
          </w:p>
        </w:tc>
        <w:tc>
          <w:tcPr>
            <w:tcW w:w="4332" w:type="dxa"/>
          </w:tcPr>
          <w:p w:rsidR="00C70640" w:rsidRDefault="00C70640" w:rsidP="008B7C85">
            <w:pPr>
              <w:pStyle w:val="ListParagraph"/>
              <w:ind w:left="0"/>
            </w:pPr>
            <w:proofErr w:type="spellStart"/>
            <w:r>
              <w:t>Enum</w:t>
            </w:r>
            <w:proofErr w:type="spellEnd"/>
            <w:r>
              <w:t xml:space="preserve"> indicating debug level</w:t>
            </w:r>
          </w:p>
        </w:tc>
      </w:tr>
    </w:tbl>
    <w:p w:rsidR="00A570D0" w:rsidRDefault="00A570D0" w:rsidP="004C45E2">
      <w:pPr>
        <w:pStyle w:val="ListParagraph"/>
      </w:pPr>
    </w:p>
    <w:p w:rsidR="00C70640" w:rsidRDefault="00A570D0" w:rsidP="004C45E2">
      <w:pPr>
        <w:pStyle w:val="ListParagraph"/>
      </w:pPr>
      <w:r w:rsidRPr="008A3143">
        <w:rPr>
          <w:b/>
        </w:rPr>
        <w:t>Output</w:t>
      </w:r>
      <w:r>
        <w:t>:</w:t>
      </w:r>
      <w:r w:rsidR="00C70640">
        <w:t xml:space="preserve"> </w:t>
      </w:r>
    </w:p>
    <w:p w:rsidR="00A570D0" w:rsidRDefault="00A570D0" w:rsidP="004C45E2">
      <w:pPr>
        <w:pStyle w:val="ListParagraph"/>
      </w:pPr>
      <w:r>
        <w:t>None</w:t>
      </w:r>
    </w:p>
    <w:p w:rsidR="00A570D0" w:rsidRDefault="00A570D0" w:rsidP="004C45E2">
      <w:pPr>
        <w:pStyle w:val="ListParagraph"/>
      </w:pPr>
    </w:p>
    <w:p w:rsidR="00A570D0" w:rsidRPr="008A3143" w:rsidRDefault="00A570D0" w:rsidP="004C45E2">
      <w:pPr>
        <w:pStyle w:val="ListParagraph"/>
        <w:rPr>
          <w:b/>
        </w:rPr>
      </w:pPr>
      <w:r w:rsidRPr="008A3143">
        <w:rPr>
          <w:b/>
        </w:rPr>
        <w:t>Return Code:</w:t>
      </w:r>
    </w:p>
    <w:p w:rsidR="00A570D0" w:rsidRDefault="00A570D0" w:rsidP="004C45E2">
      <w:pPr>
        <w:pStyle w:val="ListParagraph"/>
      </w:pPr>
      <w:r>
        <w:t>SSL_STATUS_OK</w:t>
      </w:r>
    </w:p>
    <w:p w:rsidR="00A570D0" w:rsidRDefault="00A570D0" w:rsidP="004C45E2">
      <w:pPr>
        <w:pStyle w:val="ListParagraph"/>
      </w:pPr>
      <w:r>
        <w:t>SSL_STATUS_</w:t>
      </w:r>
      <w:r w:rsidR="00C70640">
        <w:t>INVALID_PARAM</w:t>
      </w:r>
    </w:p>
    <w:p w:rsidR="00A570D0" w:rsidRDefault="00A570D0" w:rsidP="004C45E2">
      <w:pPr>
        <w:pStyle w:val="ListParagraph"/>
      </w:pPr>
    </w:p>
    <w:p w:rsidR="002E516C" w:rsidRDefault="00E7264A" w:rsidP="00AD66CA">
      <w:pPr>
        <w:pStyle w:val="Heading2"/>
      </w:pPr>
      <w:bookmarkStart w:id="320" w:name="_Toc417918784"/>
      <w:proofErr w:type="gramStart"/>
      <w:r>
        <w:lastRenderedPageBreak/>
        <w:t>void</w:t>
      </w:r>
      <w:proofErr w:type="gramEnd"/>
      <w:r>
        <w:t xml:space="preserve"> </w:t>
      </w:r>
      <w:proofErr w:type="spellStart"/>
      <w:r>
        <w:t>SSL_print</w:t>
      </w:r>
      <w:proofErr w:type="spellEnd"/>
      <w:r>
        <w:t>(SSL_DBG_LVL level, char *</w:t>
      </w:r>
      <w:proofErr w:type="spellStart"/>
      <w:r>
        <w:t>msg</w:t>
      </w:r>
      <w:proofErr w:type="spellEnd"/>
      <w:r>
        <w:t>,…);</w:t>
      </w:r>
      <w:bookmarkEnd w:id="320"/>
    </w:p>
    <w:p w:rsidR="003323C1" w:rsidRDefault="003323C1" w:rsidP="00A570D0">
      <w:pPr>
        <w:ind w:left="720"/>
      </w:pPr>
    </w:p>
    <w:p w:rsidR="00A570D0" w:rsidRDefault="00A570D0" w:rsidP="00A570D0">
      <w:pPr>
        <w:ind w:left="720"/>
      </w:pPr>
      <w:r w:rsidRPr="008A3143">
        <w:rPr>
          <w:b/>
        </w:rPr>
        <w:t>Description</w:t>
      </w:r>
      <w:r>
        <w:t>:</w:t>
      </w:r>
    </w:p>
    <w:p w:rsidR="00A570D0" w:rsidRDefault="00A570D0" w:rsidP="00A570D0">
      <w:pPr>
        <w:ind w:left="720"/>
      </w:pPr>
      <w:r>
        <w:t>This will print the messages</w:t>
      </w:r>
      <w:r w:rsidR="00220603">
        <w:t xml:space="preserve"> with given level</w:t>
      </w:r>
      <w:r w:rsidR="0020708A">
        <w:t xml:space="preserve"> on </w:t>
      </w:r>
      <w:proofErr w:type="spellStart"/>
      <w:r w:rsidR="0020708A">
        <w:t>stdio</w:t>
      </w:r>
      <w:proofErr w:type="spellEnd"/>
      <w:r w:rsidR="00220603">
        <w:t xml:space="preserve">. A level should be preset </w:t>
      </w:r>
      <w:del w:id="321" w:author="Verma, Shally" w:date="2015-04-27T16:36:00Z">
        <w:r w:rsidR="00220603" w:rsidDel="00A42052">
          <w:delText xml:space="preserve">to desired </w:delText>
        </w:r>
      </w:del>
      <w:r w:rsidR="00220603">
        <w:t>by making a call to</w:t>
      </w:r>
      <w:r>
        <w:t xml:space="preserve"> </w:t>
      </w:r>
      <w:proofErr w:type="spellStart"/>
      <w:r>
        <w:t>SSL_print_set_</w:t>
      </w:r>
      <w:proofErr w:type="gramStart"/>
      <w:r>
        <w:t>lvl</w:t>
      </w:r>
      <w:proofErr w:type="spellEnd"/>
      <w:r>
        <w:t>(</w:t>
      </w:r>
      <w:proofErr w:type="gramEnd"/>
      <w:r>
        <w:t>).</w:t>
      </w:r>
    </w:p>
    <w:p w:rsidR="0020708A" w:rsidRDefault="0020708A" w:rsidP="00A570D0">
      <w:pPr>
        <w:ind w:left="720"/>
      </w:pPr>
    </w:p>
    <w:p w:rsidR="008A3143" w:rsidRPr="008A3143" w:rsidRDefault="008A3143" w:rsidP="00A570D0">
      <w:pPr>
        <w:ind w:left="720"/>
        <w:rPr>
          <w:b/>
        </w:rPr>
      </w:pPr>
      <w:r w:rsidRPr="008A3143">
        <w:rPr>
          <w:b/>
        </w:rPr>
        <w:t>Return Code:</w:t>
      </w:r>
    </w:p>
    <w:p w:rsidR="008A3143" w:rsidRDefault="008A3143" w:rsidP="00A570D0">
      <w:pPr>
        <w:ind w:left="720"/>
      </w:pPr>
      <w:r>
        <w:t>None</w:t>
      </w:r>
    </w:p>
    <w:p w:rsidR="008A3143" w:rsidRDefault="008A3143" w:rsidP="00A570D0">
      <w:pPr>
        <w:ind w:left="720"/>
      </w:pPr>
    </w:p>
    <w:p w:rsidR="00A570D0" w:rsidRDefault="00A570D0" w:rsidP="00A570D0">
      <w:pPr>
        <w:ind w:left="720"/>
      </w:pPr>
      <w:r w:rsidRPr="008A3143">
        <w:rPr>
          <w:b/>
        </w:rPr>
        <w:t>Input</w:t>
      </w:r>
      <w:r>
        <w:t>:</w:t>
      </w:r>
    </w:p>
    <w:tbl>
      <w:tblPr>
        <w:tblStyle w:val="TableGrid"/>
        <w:tblW w:w="0" w:type="auto"/>
        <w:tblInd w:w="720" w:type="dxa"/>
        <w:tblLook w:val="04A0" w:firstRow="1" w:lastRow="0" w:firstColumn="1" w:lastColumn="0" w:noHBand="0" w:noVBand="1"/>
      </w:tblPr>
      <w:tblGrid>
        <w:gridCol w:w="2860"/>
        <w:gridCol w:w="2861"/>
      </w:tblGrid>
      <w:tr w:rsidR="00220603" w:rsidTr="00A570D0">
        <w:tc>
          <w:tcPr>
            <w:tcW w:w="2860" w:type="dxa"/>
          </w:tcPr>
          <w:p w:rsidR="00220603" w:rsidRDefault="00220603" w:rsidP="00A570D0">
            <w:r>
              <w:t>Parameter</w:t>
            </w:r>
          </w:p>
        </w:tc>
        <w:tc>
          <w:tcPr>
            <w:tcW w:w="2861" w:type="dxa"/>
          </w:tcPr>
          <w:p w:rsidR="00220603" w:rsidRDefault="00220603" w:rsidP="00A570D0">
            <w:r>
              <w:t>Description</w:t>
            </w:r>
          </w:p>
        </w:tc>
      </w:tr>
      <w:tr w:rsidR="00A570D0" w:rsidTr="00A570D0">
        <w:tc>
          <w:tcPr>
            <w:tcW w:w="2860" w:type="dxa"/>
          </w:tcPr>
          <w:p w:rsidR="00A570D0" w:rsidRDefault="00433779" w:rsidP="00A570D0">
            <w:r>
              <w:t>L</w:t>
            </w:r>
            <w:r w:rsidR="00A570D0">
              <w:t>evel</w:t>
            </w:r>
          </w:p>
        </w:tc>
        <w:tc>
          <w:tcPr>
            <w:tcW w:w="2861" w:type="dxa"/>
          </w:tcPr>
          <w:p w:rsidR="00A570D0" w:rsidRDefault="00A570D0" w:rsidP="00A570D0">
            <w:r>
              <w:t>Message Debug Level</w:t>
            </w:r>
          </w:p>
        </w:tc>
      </w:tr>
      <w:tr w:rsidR="00A570D0" w:rsidTr="00A570D0">
        <w:tc>
          <w:tcPr>
            <w:tcW w:w="2860" w:type="dxa"/>
          </w:tcPr>
          <w:p w:rsidR="00A570D0" w:rsidRDefault="005917BB" w:rsidP="00A570D0">
            <w:r>
              <w:t>u</w:t>
            </w:r>
            <w:ins w:id="322" w:author="Verma, Shally" w:date="2015-04-27T16:37:00Z">
              <w:r w:rsidR="00A42052">
                <w:t>int</w:t>
              </w:r>
            </w:ins>
            <w:r>
              <w:t>8</w:t>
            </w:r>
            <w:ins w:id="323" w:author="Verma, Shally" w:date="2015-04-27T16:37:00Z">
              <w:r w:rsidR="00A42052">
                <w:t>_t</w:t>
              </w:r>
            </w:ins>
            <w:r w:rsidR="00A570D0">
              <w:t xml:space="preserve"> *</w:t>
            </w:r>
            <w:proofErr w:type="spellStart"/>
            <w:r w:rsidR="00A570D0">
              <w:t>msg</w:t>
            </w:r>
            <w:proofErr w:type="spellEnd"/>
          </w:p>
        </w:tc>
        <w:tc>
          <w:tcPr>
            <w:tcW w:w="2861" w:type="dxa"/>
          </w:tcPr>
          <w:p w:rsidR="00A570D0" w:rsidRDefault="00A570D0" w:rsidP="00A570D0">
            <w:r>
              <w:t xml:space="preserve">pointer to string to be printed </w:t>
            </w:r>
          </w:p>
        </w:tc>
      </w:tr>
      <w:tr w:rsidR="00A570D0" w:rsidTr="00A570D0">
        <w:tc>
          <w:tcPr>
            <w:tcW w:w="2860" w:type="dxa"/>
          </w:tcPr>
          <w:p w:rsidR="00A570D0" w:rsidRDefault="00A570D0" w:rsidP="00A570D0">
            <w:r>
              <w:t>…</w:t>
            </w:r>
          </w:p>
        </w:tc>
        <w:tc>
          <w:tcPr>
            <w:tcW w:w="2861" w:type="dxa"/>
          </w:tcPr>
          <w:p w:rsidR="00A570D0" w:rsidRDefault="00A570D0" w:rsidP="00A570D0">
            <w:r>
              <w:t>Ellipsis for variable arguments</w:t>
            </w:r>
          </w:p>
        </w:tc>
      </w:tr>
    </w:tbl>
    <w:p w:rsidR="00A570D0" w:rsidRDefault="00A570D0" w:rsidP="00A570D0">
      <w:pPr>
        <w:ind w:left="720"/>
      </w:pPr>
    </w:p>
    <w:p w:rsidR="008A3143" w:rsidRPr="008A3143" w:rsidRDefault="008A3143" w:rsidP="00A570D0">
      <w:pPr>
        <w:ind w:left="720"/>
        <w:rPr>
          <w:b/>
        </w:rPr>
      </w:pPr>
      <w:r w:rsidRPr="008A3143">
        <w:rPr>
          <w:b/>
        </w:rPr>
        <w:t>Output:</w:t>
      </w:r>
    </w:p>
    <w:p w:rsidR="008A3143" w:rsidRDefault="008A3143" w:rsidP="00A570D0">
      <w:pPr>
        <w:ind w:left="720"/>
      </w:pPr>
      <w:r>
        <w:t>None</w:t>
      </w:r>
    </w:p>
    <w:p w:rsidR="00323984" w:rsidRDefault="004F1967" w:rsidP="00AD66CA">
      <w:pPr>
        <w:pStyle w:val="Heading2"/>
      </w:pPr>
      <w:bookmarkStart w:id="324" w:name="_Toc417918785"/>
      <w:r>
        <w:t xml:space="preserve">SSL_STATUS </w:t>
      </w:r>
      <w:proofErr w:type="spellStart"/>
      <w:r>
        <w:t>SSL_</w:t>
      </w:r>
      <w:proofErr w:type="gramStart"/>
      <w:r>
        <w:t>memset</w:t>
      </w:r>
      <w:proofErr w:type="spellEnd"/>
      <w:r>
        <w:t>(</w:t>
      </w:r>
      <w:proofErr w:type="gramEnd"/>
      <w:r w:rsidR="003A7369">
        <w:t>void</w:t>
      </w:r>
      <w:r>
        <w:t xml:space="preserve"> *</w:t>
      </w:r>
      <w:proofErr w:type="spellStart"/>
      <w:r w:rsidR="003A7369">
        <w:t>dst</w:t>
      </w:r>
      <w:proofErr w:type="spellEnd"/>
      <w:r>
        <w:t>,</w:t>
      </w:r>
      <w:r w:rsidR="003A7369">
        <w:t xml:space="preserve"> </w:t>
      </w:r>
      <w:r>
        <w:t>int</w:t>
      </w:r>
      <w:r w:rsidR="005917BB">
        <w:t>32</w:t>
      </w:r>
      <w:ins w:id="325" w:author="Verma, Shally" w:date="2015-04-27T16:47:00Z">
        <w:r w:rsidR="00C53A00">
          <w:t>_t</w:t>
        </w:r>
      </w:ins>
      <w:r>
        <w:t xml:space="preserve"> </w:t>
      </w:r>
      <w:proofErr w:type="spellStart"/>
      <w:r>
        <w:t>val,</w:t>
      </w:r>
      <w:commentRangeStart w:id="326"/>
      <w:del w:id="327" w:author="Verma, Shally" w:date="2015-04-27T16:47:00Z">
        <w:r w:rsidR="005917BB" w:rsidDel="00C53A00">
          <w:delText>u32</w:delText>
        </w:r>
        <w:r w:rsidDel="00C53A00">
          <w:delText xml:space="preserve"> </w:delText>
        </w:r>
      </w:del>
      <w:commentRangeEnd w:id="326"/>
      <w:ins w:id="328" w:author="Verma, Shally" w:date="2015-04-27T16:47:00Z">
        <w:r w:rsidR="00C53A00">
          <w:t>size_t</w:t>
        </w:r>
        <w:proofErr w:type="spellEnd"/>
        <w:r w:rsidR="00C53A00">
          <w:t xml:space="preserve"> </w:t>
        </w:r>
      </w:ins>
      <w:r w:rsidR="00857E2A">
        <w:rPr>
          <w:rStyle w:val="CommentReference"/>
          <w:rFonts w:ascii="Arial" w:hAnsi="Arial"/>
          <w:b w:val="0"/>
        </w:rPr>
        <w:commentReference w:id="326"/>
      </w:r>
      <w:r>
        <w:t>size)</w:t>
      </w:r>
      <w:bookmarkEnd w:id="324"/>
    </w:p>
    <w:p w:rsidR="004F1967" w:rsidRDefault="004F1967" w:rsidP="004F1967">
      <w:pPr>
        <w:pStyle w:val="ListParagraph"/>
      </w:pPr>
    </w:p>
    <w:p w:rsidR="004F1967" w:rsidRDefault="004F1967" w:rsidP="004F1967">
      <w:pPr>
        <w:pStyle w:val="ListParagraph"/>
      </w:pPr>
      <w:r w:rsidRPr="008A3143">
        <w:rPr>
          <w:b/>
        </w:rPr>
        <w:t>Description</w:t>
      </w:r>
      <w:r>
        <w:t>:</w:t>
      </w:r>
    </w:p>
    <w:p w:rsidR="004F1967" w:rsidRDefault="004F1967" w:rsidP="004F1967">
      <w:pPr>
        <w:pStyle w:val="ListParagraph"/>
      </w:pPr>
      <w:r>
        <w:t>This function will set memory area beginning with “</w:t>
      </w:r>
      <w:proofErr w:type="spellStart"/>
      <w:r>
        <w:t>src</w:t>
      </w:r>
      <w:proofErr w:type="spellEnd"/>
      <w:r>
        <w:t xml:space="preserve">” pointer </w:t>
      </w:r>
      <w:proofErr w:type="spellStart"/>
      <w:r w:rsidR="003A7369">
        <w:t>up</w:t>
      </w:r>
      <w:r>
        <w:t>to</w:t>
      </w:r>
      <w:proofErr w:type="spellEnd"/>
      <w:r>
        <w:t xml:space="preserve"> length as indicated by “size”</w:t>
      </w:r>
      <w:r w:rsidR="003A7369">
        <w:t xml:space="preserve"> parameter to a specified value in “</w:t>
      </w:r>
      <w:proofErr w:type="spellStart"/>
      <w:r w:rsidR="003A7369">
        <w:t>val</w:t>
      </w:r>
      <w:proofErr w:type="spellEnd"/>
      <w:r w:rsidR="003A7369">
        <w:t>” parameter.</w:t>
      </w:r>
    </w:p>
    <w:p w:rsidR="008A3143" w:rsidRDefault="008A3143" w:rsidP="004F1967">
      <w:pPr>
        <w:pStyle w:val="ListParagraph"/>
      </w:pPr>
    </w:p>
    <w:p w:rsidR="003A7369" w:rsidRDefault="003A7369" w:rsidP="004F1967">
      <w:pPr>
        <w:pStyle w:val="ListParagraph"/>
      </w:pPr>
      <w:r>
        <w:t>This function doesn’t need initialization (subject to review)</w:t>
      </w:r>
    </w:p>
    <w:p w:rsidR="004F1967" w:rsidRDefault="004F1967" w:rsidP="004F1967">
      <w:pPr>
        <w:pStyle w:val="ListParagraph"/>
      </w:pPr>
    </w:p>
    <w:p w:rsidR="003A7369" w:rsidRDefault="003A7369" w:rsidP="004F1967">
      <w:pPr>
        <w:pStyle w:val="ListParagraph"/>
      </w:pPr>
    </w:p>
    <w:p w:rsidR="004F1967" w:rsidRPr="008A3143" w:rsidRDefault="004F1967" w:rsidP="004F1967">
      <w:pPr>
        <w:pStyle w:val="ListParagraph"/>
        <w:rPr>
          <w:b/>
        </w:rPr>
      </w:pPr>
      <w:r w:rsidRPr="008A3143">
        <w:rPr>
          <w:b/>
        </w:rPr>
        <w:t>Return code:</w:t>
      </w:r>
    </w:p>
    <w:p w:rsidR="004F1967" w:rsidRDefault="004F1967" w:rsidP="004F1967">
      <w:pPr>
        <w:pStyle w:val="ListParagraph"/>
      </w:pPr>
      <w:r>
        <w:t>SSL_STATUS_OK</w:t>
      </w:r>
    </w:p>
    <w:p w:rsidR="004F1967" w:rsidRDefault="004F1967" w:rsidP="004F1967">
      <w:pPr>
        <w:pStyle w:val="ListParagraph"/>
      </w:pPr>
      <w:r>
        <w:t>SSL_STATUS_</w:t>
      </w:r>
      <w:r w:rsidR="003A7369">
        <w:t>INVALID_PARAM</w:t>
      </w:r>
    </w:p>
    <w:p w:rsidR="003A7369" w:rsidRDefault="003A7369" w:rsidP="004F1967">
      <w:pPr>
        <w:pStyle w:val="ListParagraph"/>
      </w:pPr>
      <w:r>
        <w:t>SSL_STATUS_INTERNAL_ERR</w:t>
      </w:r>
    </w:p>
    <w:p w:rsidR="003A7369" w:rsidRDefault="003A7369" w:rsidP="004F1967">
      <w:pPr>
        <w:pStyle w:val="ListParagraph"/>
      </w:pPr>
    </w:p>
    <w:p w:rsidR="003A7369" w:rsidRPr="008A3143" w:rsidRDefault="003A7369" w:rsidP="004F1967">
      <w:pPr>
        <w:pStyle w:val="ListParagraph"/>
        <w:rPr>
          <w:b/>
        </w:rPr>
      </w:pPr>
      <w:r w:rsidRPr="008A3143">
        <w:rPr>
          <w:b/>
        </w:rPr>
        <w:t>Input:</w:t>
      </w:r>
    </w:p>
    <w:tbl>
      <w:tblPr>
        <w:tblStyle w:val="TableGrid"/>
        <w:tblW w:w="0" w:type="auto"/>
        <w:tblInd w:w="720" w:type="dxa"/>
        <w:tblLook w:val="04A0" w:firstRow="1" w:lastRow="0" w:firstColumn="1" w:lastColumn="0" w:noHBand="0" w:noVBand="1"/>
      </w:tblPr>
      <w:tblGrid>
        <w:gridCol w:w="2860"/>
        <w:gridCol w:w="2861"/>
      </w:tblGrid>
      <w:tr w:rsidR="003A7369" w:rsidTr="008B7C85">
        <w:tc>
          <w:tcPr>
            <w:tcW w:w="2860" w:type="dxa"/>
          </w:tcPr>
          <w:p w:rsidR="003A7369" w:rsidRDefault="003A7369" w:rsidP="008B7C85">
            <w:r>
              <w:t>Parameter</w:t>
            </w:r>
          </w:p>
        </w:tc>
        <w:tc>
          <w:tcPr>
            <w:tcW w:w="2861" w:type="dxa"/>
          </w:tcPr>
          <w:p w:rsidR="003A7369" w:rsidRDefault="003A7369" w:rsidP="008B7C85">
            <w:r>
              <w:t>Description</w:t>
            </w:r>
          </w:p>
        </w:tc>
      </w:tr>
      <w:tr w:rsidR="003A7369" w:rsidTr="008B7C85">
        <w:tc>
          <w:tcPr>
            <w:tcW w:w="2860" w:type="dxa"/>
          </w:tcPr>
          <w:p w:rsidR="003A7369" w:rsidRDefault="003A7369" w:rsidP="008B7C85">
            <w:r>
              <w:t>void *</w:t>
            </w:r>
            <w:proofErr w:type="spellStart"/>
            <w:r>
              <w:t>dst</w:t>
            </w:r>
            <w:proofErr w:type="spellEnd"/>
          </w:p>
        </w:tc>
        <w:tc>
          <w:tcPr>
            <w:tcW w:w="2861" w:type="dxa"/>
          </w:tcPr>
          <w:p w:rsidR="003A7369" w:rsidRDefault="003A7369" w:rsidP="003A7369">
            <w:r>
              <w:t xml:space="preserve">A destination pointer to be written to </w:t>
            </w:r>
          </w:p>
        </w:tc>
      </w:tr>
      <w:tr w:rsidR="003A7369" w:rsidTr="008B7C85">
        <w:tc>
          <w:tcPr>
            <w:tcW w:w="2860" w:type="dxa"/>
          </w:tcPr>
          <w:p w:rsidR="003A7369" w:rsidRDefault="00C53A00" w:rsidP="008B7C85">
            <w:r>
              <w:t>I</w:t>
            </w:r>
            <w:r w:rsidR="003A7369">
              <w:t>nt</w:t>
            </w:r>
            <w:ins w:id="329" w:author="Verma, Shally" w:date="2015-04-27T16:47:00Z">
              <w:r>
                <w:t>32_t value</w:t>
              </w:r>
            </w:ins>
            <w:r w:rsidR="003A7369">
              <w:t xml:space="preserve"> </w:t>
            </w:r>
          </w:p>
        </w:tc>
        <w:tc>
          <w:tcPr>
            <w:tcW w:w="2861" w:type="dxa"/>
          </w:tcPr>
          <w:p w:rsidR="003A7369" w:rsidRDefault="003A7369" w:rsidP="008B7C85">
            <w:r>
              <w:t>Integer value to be written to</w:t>
            </w:r>
          </w:p>
        </w:tc>
      </w:tr>
      <w:tr w:rsidR="003A7369" w:rsidTr="008B7C85">
        <w:tc>
          <w:tcPr>
            <w:tcW w:w="2860" w:type="dxa"/>
          </w:tcPr>
          <w:p w:rsidR="003A7369" w:rsidRDefault="005917BB" w:rsidP="008B7C85">
            <w:del w:id="330" w:author="Verma, Shally" w:date="2015-04-27T16:47:00Z">
              <w:r w:rsidDel="00C53A00">
                <w:delText>u32</w:delText>
              </w:r>
            </w:del>
            <w:proofErr w:type="spellStart"/>
            <w:ins w:id="331" w:author="Verma, Shally" w:date="2015-04-27T16:47:00Z">
              <w:r w:rsidR="00C53A00">
                <w:t>size_t</w:t>
              </w:r>
            </w:ins>
            <w:proofErr w:type="spellEnd"/>
          </w:p>
        </w:tc>
        <w:tc>
          <w:tcPr>
            <w:tcW w:w="2861" w:type="dxa"/>
          </w:tcPr>
          <w:p w:rsidR="003A7369" w:rsidRDefault="003A7369" w:rsidP="008B7C85">
            <w:r>
              <w:t>Number of bytes to be written with specified value</w:t>
            </w:r>
          </w:p>
        </w:tc>
      </w:tr>
    </w:tbl>
    <w:p w:rsidR="003A7369" w:rsidRDefault="003A7369" w:rsidP="004F1967">
      <w:pPr>
        <w:pStyle w:val="ListParagraph"/>
      </w:pPr>
    </w:p>
    <w:p w:rsidR="003A7369" w:rsidRPr="008A3143" w:rsidRDefault="003A7369" w:rsidP="004F1967">
      <w:pPr>
        <w:pStyle w:val="ListParagraph"/>
        <w:rPr>
          <w:b/>
        </w:rPr>
      </w:pPr>
      <w:r w:rsidRPr="008A3143">
        <w:rPr>
          <w:b/>
        </w:rPr>
        <w:t>Output:</w:t>
      </w:r>
    </w:p>
    <w:p w:rsidR="003A7369" w:rsidRDefault="003A7369" w:rsidP="004F1967">
      <w:pPr>
        <w:pStyle w:val="ListParagraph"/>
      </w:pPr>
      <w:r>
        <w:t>None</w:t>
      </w:r>
    </w:p>
    <w:p w:rsidR="003A7369" w:rsidRDefault="003A7369" w:rsidP="004F1967">
      <w:pPr>
        <w:pStyle w:val="ListParagraph"/>
      </w:pPr>
    </w:p>
    <w:p w:rsidR="004F1967" w:rsidRDefault="004F1967" w:rsidP="00AD66CA">
      <w:pPr>
        <w:pStyle w:val="Heading2"/>
      </w:pPr>
      <w:bookmarkStart w:id="332" w:name="_Toc417918786"/>
      <w:r>
        <w:t xml:space="preserve">SSL_STATUS </w:t>
      </w:r>
      <w:proofErr w:type="spellStart"/>
      <w:r>
        <w:t>SSL_</w:t>
      </w:r>
      <w:proofErr w:type="gramStart"/>
      <w:r>
        <w:t>memcpy</w:t>
      </w:r>
      <w:proofErr w:type="spellEnd"/>
      <w:r>
        <w:t>(</w:t>
      </w:r>
      <w:proofErr w:type="gramEnd"/>
      <w:r w:rsidR="003A7369">
        <w:t>void</w:t>
      </w:r>
      <w:r>
        <w:t xml:space="preserve"> *</w:t>
      </w:r>
      <w:proofErr w:type="spellStart"/>
      <w:r w:rsidR="003A7369">
        <w:t>dst</w:t>
      </w:r>
      <w:proofErr w:type="spellEnd"/>
      <w:r>
        <w:t xml:space="preserve">, </w:t>
      </w:r>
      <w:r w:rsidR="003A7369">
        <w:t>void</w:t>
      </w:r>
      <w:r>
        <w:t xml:space="preserve"> *</w:t>
      </w:r>
      <w:proofErr w:type="spellStart"/>
      <w:r w:rsidR="003A7369">
        <w:t>src</w:t>
      </w:r>
      <w:proofErr w:type="spellEnd"/>
      <w:r>
        <w:t xml:space="preserve">, </w:t>
      </w:r>
      <w:commentRangeStart w:id="333"/>
      <w:del w:id="334" w:author="Verma, Shally" w:date="2015-04-27T16:47:00Z">
        <w:r w:rsidR="005917BB" w:rsidDel="00C53A00">
          <w:delText>u32</w:delText>
        </w:r>
        <w:r w:rsidDel="00C53A00">
          <w:delText xml:space="preserve"> </w:delText>
        </w:r>
      </w:del>
      <w:commentRangeEnd w:id="333"/>
      <w:proofErr w:type="spellStart"/>
      <w:ins w:id="335" w:author="Verma, Shally" w:date="2015-04-27T16:47:00Z">
        <w:r w:rsidR="00C53A00">
          <w:t>size_t</w:t>
        </w:r>
        <w:proofErr w:type="spellEnd"/>
        <w:r w:rsidR="00C53A00">
          <w:t xml:space="preserve"> </w:t>
        </w:r>
      </w:ins>
      <w:r w:rsidR="00857E2A">
        <w:rPr>
          <w:rStyle w:val="CommentReference"/>
          <w:rFonts w:ascii="Arial" w:hAnsi="Arial"/>
          <w:b w:val="0"/>
        </w:rPr>
        <w:commentReference w:id="333"/>
      </w:r>
      <w:r>
        <w:t>size)</w:t>
      </w:r>
      <w:bookmarkEnd w:id="332"/>
    </w:p>
    <w:p w:rsidR="003A7369" w:rsidRDefault="003A7369" w:rsidP="003A7369">
      <w:pPr>
        <w:ind w:left="720"/>
      </w:pPr>
    </w:p>
    <w:p w:rsidR="00F231C9" w:rsidRPr="008A3143" w:rsidRDefault="003A7369" w:rsidP="003A7369">
      <w:pPr>
        <w:ind w:left="720"/>
        <w:rPr>
          <w:b/>
        </w:rPr>
      </w:pPr>
      <w:r w:rsidRPr="008A3143">
        <w:rPr>
          <w:b/>
        </w:rPr>
        <w:t>Description:</w:t>
      </w:r>
    </w:p>
    <w:p w:rsidR="003A7369" w:rsidRDefault="003A7369" w:rsidP="003A7369">
      <w:pPr>
        <w:ind w:left="720"/>
      </w:pPr>
      <w:r>
        <w:t>This function will copy data from one memory located as pointed by “</w:t>
      </w:r>
      <w:proofErr w:type="spellStart"/>
      <w:r>
        <w:t>src</w:t>
      </w:r>
      <w:proofErr w:type="spellEnd"/>
      <w:r>
        <w:t>” parameter to another location as pointed by “</w:t>
      </w:r>
      <w:proofErr w:type="spellStart"/>
      <w:r>
        <w:t>dst</w:t>
      </w:r>
      <w:proofErr w:type="spellEnd"/>
      <w:r>
        <w:t>” parameter of the size given by “size” parameter.</w:t>
      </w:r>
    </w:p>
    <w:p w:rsidR="003A7369" w:rsidRDefault="003A7369" w:rsidP="003A7369">
      <w:pPr>
        <w:ind w:left="720"/>
      </w:pPr>
    </w:p>
    <w:p w:rsidR="003A7369" w:rsidRPr="008A3143" w:rsidRDefault="003A7369" w:rsidP="003A7369">
      <w:pPr>
        <w:ind w:left="720"/>
        <w:rPr>
          <w:b/>
        </w:rPr>
      </w:pPr>
      <w:r w:rsidRPr="008A3143">
        <w:rPr>
          <w:b/>
        </w:rPr>
        <w:lastRenderedPageBreak/>
        <w:t>Return Code:</w:t>
      </w:r>
    </w:p>
    <w:p w:rsidR="003A7369" w:rsidRDefault="003A7369" w:rsidP="003A7369">
      <w:pPr>
        <w:ind w:left="720"/>
      </w:pPr>
      <w:r>
        <w:t>SSL_STATUS_OK</w:t>
      </w:r>
    </w:p>
    <w:p w:rsidR="003A7369" w:rsidRDefault="003A7369" w:rsidP="003A7369">
      <w:pPr>
        <w:ind w:left="720"/>
      </w:pPr>
      <w:r>
        <w:t>SSL_STATUS_INVALID_PARAM</w:t>
      </w:r>
    </w:p>
    <w:p w:rsidR="003A7369" w:rsidRDefault="003A7369" w:rsidP="003A7369">
      <w:pPr>
        <w:ind w:left="720"/>
      </w:pPr>
      <w:r>
        <w:t>SSL_STATUS_INTERNAL_ERR</w:t>
      </w:r>
    </w:p>
    <w:p w:rsidR="003A7369" w:rsidRDefault="003A7369" w:rsidP="003A7369">
      <w:pPr>
        <w:ind w:left="720"/>
      </w:pPr>
    </w:p>
    <w:p w:rsidR="003A7369" w:rsidRPr="008A3143" w:rsidRDefault="003A7369" w:rsidP="003A7369">
      <w:pPr>
        <w:ind w:left="720"/>
        <w:rPr>
          <w:b/>
        </w:rPr>
      </w:pPr>
      <w:r w:rsidRPr="008A3143">
        <w:rPr>
          <w:b/>
        </w:rPr>
        <w:t>Input</w:t>
      </w:r>
      <w:r w:rsidR="008A3143">
        <w:rPr>
          <w:b/>
        </w:rPr>
        <w:t>:</w:t>
      </w:r>
    </w:p>
    <w:tbl>
      <w:tblPr>
        <w:tblStyle w:val="TableGrid"/>
        <w:tblW w:w="0" w:type="auto"/>
        <w:tblInd w:w="720" w:type="dxa"/>
        <w:tblLook w:val="04A0" w:firstRow="1" w:lastRow="0" w:firstColumn="1" w:lastColumn="0" w:noHBand="0" w:noVBand="1"/>
      </w:tblPr>
      <w:tblGrid>
        <w:gridCol w:w="2860"/>
        <w:gridCol w:w="2861"/>
      </w:tblGrid>
      <w:tr w:rsidR="003A7369" w:rsidTr="008B7C85">
        <w:tc>
          <w:tcPr>
            <w:tcW w:w="2860" w:type="dxa"/>
          </w:tcPr>
          <w:p w:rsidR="003A7369" w:rsidRDefault="003A7369" w:rsidP="008B7C85">
            <w:r>
              <w:t>Parameter</w:t>
            </w:r>
          </w:p>
        </w:tc>
        <w:tc>
          <w:tcPr>
            <w:tcW w:w="2861" w:type="dxa"/>
          </w:tcPr>
          <w:p w:rsidR="003A7369" w:rsidRDefault="003A7369" w:rsidP="008B7C85">
            <w:r>
              <w:t>Description</w:t>
            </w:r>
          </w:p>
        </w:tc>
      </w:tr>
      <w:tr w:rsidR="003A7369" w:rsidTr="008B7C85">
        <w:tc>
          <w:tcPr>
            <w:tcW w:w="2860" w:type="dxa"/>
          </w:tcPr>
          <w:p w:rsidR="003A7369" w:rsidRDefault="003A7369" w:rsidP="008B7C85">
            <w:r>
              <w:t>void *</w:t>
            </w:r>
            <w:proofErr w:type="spellStart"/>
            <w:r>
              <w:t>src</w:t>
            </w:r>
            <w:proofErr w:type="spellEnd"/>
          </w:p>
        </w:tc>
        <w:tc>
          <w:tcPr>
            <w:tcW w:w="2861" w:type="dxa"/>
          </w:tcPr>
          <w:p w:rsidR="003A7369" w:rsidRDefault="003A7369" w:rsidP="003A7369">
            <w:r>
              <w:t>A source pointer to copy data from</w:t>
            </w:r>
          </w:p>
        </w:tc>
      </w:tr>
      <w:tr w:rsidR="003A7369" w:rsidTr="008B7C85">
        <w:tc>
          <w:tcPr>
            <w:tcW w:w="2860" w:type="dxa"/>
          </w:tcPr>
          <w:p w:rsidR="003A7369" w:rsidRDefault="003A7369" w:rsidP="008B7C85">
            <w:r>
              <w:t>void *</w:t>
            </w:r>
            <w:proofErr w:type="spellStart"/>
            <w:r>
              <w:t>dst</w:t>
            </w:r>
            <w:proofErr w:type="spellEnd"/>
          </w:p>
        </w:tc>
        <w:tc>
          <w:tcPr>
            <w:tcW w:w="2861" w:type="dxa"/>
          </w:tcPr>
          <w:p w:rsidR="003A7369" w:rsidRDefault="003A7369" w:rsidP="008B7C85">
            <w:r>
              <w:t>Destination pointer to copy data to</w:t>
            </w:r>
          </w:p>
        </w:tc>
      </w:tr>
      <w:tr w:rsidR="003A7369" w:rsidTr="008B7C85">
        <w:tc>
          <w:tcPr>
            <w:tcW w:w="2860" w:type="dxa"/>
          </w:tcPr>
          <w:p w:rsidR="003A7369" w:rsidRDefault="005917BB" w:rsidP="008B7C85">
            <w:del w:id="336" w:author="Verma, Shally" w:date="2015-04-27T16:48:00Z">
              <w:r w:rsidDel="00C53A00">
                <w:delText>u32</w:delText>
              </w:r>
            </w:del>
            <w:ins w:id="337" w:author="Verma, Shally" w:date="2015-04-27T16:48:00Z">
              <w:r w:rsidR="00C53A00">
                <w:t>size</w:t>
              </w:r>
            </w:ins>
          </w:p>
        </w:tc>
        <w:tc>
          <w:tcPr>
            <w:tcW w:w="2861" w:type="dxa"/>
          </w:tcPr>
          <w:p w:rsidR="003A7369" w:rsidRDefault="003A7369" w:rsidP="008B7C85">
            <w:r>
              <w:t xml:space="preserve">Number of bytes to copy </w:t>
            </w:r>
          </w:p>
        </w:tc>
      </w:tr>
    </w:tbl>
    <w:p w:rsidR="003A7369" w:rsidRDefault="003A7369" w:rsidP="003A7369">
      <w:pPr>
        <w:ind w:left="720"/>
      </w:pPr>
    </w:p>
    <w:p w:rsidR="003A7369" w:rsidRPr="008A3143" w:rsidRDefault="003A7369" w:rsidP="003A7369">
      <w:pPr>
        <w:ind w:left="720"/>
        <w:rPr>
          <w:b/>
        </w:rPr>
      </w:pPr>
      <w:r w:rsidRPr="008A3143">
        <w:rPr>
          <w:b/>
        </w:rPr>
        <w:t>Output:</w:t>
      </w:r>
    </w:p>
    <w:p w:rsidR="003A7369" w:rsidRPr="00C2786B" w:rsidRDefault="003A7369" w:rsidP="003A7369">
      <w:pPr>
        <w:ind w:left="720"/>
      </w:pPr>
      <w:r>
        <w:t>None</w:t>
      </w:r>
    </w:p>
    <w:p w:rsidR="008951C7" w:rsidRDefault="003A7369" w:rsidP="008951C7">
      <w:r>
        <w:tab/>
      </w:r>
    </w:p>
    <w:p w:rsidR="008A3143" w:rsidRDefault="008A3143" w:rsidP="008951C7"/>
    <w:p w:rsidR="003A7369" w:rsidRDefault="003A7369" w:rsidP="00AD66CA">
      <w:pPr>
        <w:pStyle w:val="Heading2"/>
      </w:pPr>
      <w:bookmarkStart w:id="338" w:name="_Toc417918787"/>
      <w:r>
        <w:t xml:space="preserve">SSL_STATUS </w:t>
      </w:r>
      <w:proofErr w:type="spellStart"/>
      <w:r>
        <w:t>SSL_port_</w:t>
      </w:r>
      <w:proofErr w:type="gramStart"/>
      <w:r>
        <w:t>open</w:t>
      </w:r>
      <w:proofErr w:type="spellEnd"/>
      <w:r>
        <w:t>(</w:t>
      </w:r>
      <w:commentRangeStart w:id="339"/>
      <w:proofErr w:type="gramEnd"/>
      <w:del w:id="340" w:author="Verma, Shally" w:date="2015-04-27T16:48:00Z">
        <w:r w:rsidR="005917BB" w:rsidDel="00C53A00">
          <w:delText>u32</w:delText>
        </w:r>
        <w:r w:rsidR="008B7C85" w:rsidDel="00C53A00">
          <w:delText xml:space="preserve"> </w:delText>
        </w:r>
      </w:del>
      <w:ins w:id="341" w:author="Verma, Shally" w:date="2015-04-27T16:48:00Z">
        <w:r w:rsidR="00C53A00">
          <w:t xml:space="preserve">SSL_PORT_HANDLE </w:t>
        </w:r>
      </w:ins>
      <w:r w:rsidR="008B7C85">
        <w:t>*handle</w:t>
      </w:r>
      <w:commentRangeEnd w:id="339"/>
      <w:r w:rsidR="00AE0604">
        <w:rPr>
          <w:rStyle w:val="CommentReference"/>
          <w:rFonts w:ascii="Arial" w:hAnsi="Arial"/>
          <w:b w:val="0"/>
        </w:rPr>
        <w:commentReference w:id="339"/>
      </w:r>
      <w:r w:rsidR="008B7C85">
        <w:t>,</w:t>
      </w:r>
      <w:r w:rsidR="005917BB">
        <w:t xml:space="preserve"> </w:t>
      </w:r>
      <w:commentRangeStart w:id="342"/>
      <w:r w:rsidR="008B7C85">
        <w:t>void *</w:t>
      </w:r>
      <w:commentRangeEnd w:id="342"/>
      <w:proofErr w:type="spellStart"/>
      <w:r w:rsidR="00857E2A">
        <w:rPr>
          <w:rStyle w:val="CommentReference"/>
          <w:rFonts w:ascii="Arial" w:hAnsi="Arial"/>
          <w:b w:val="0"/>
        </w:rPr>
        <w:commentReference w:id="342"/>
      </w:r>
      <w:ins w:id="343" w:author="Verma, Shally" w:date="2015-04-27T16:48:00Z">
        <w:r w:rsidR="00C53A00">
          <w:t>dev</w:t>
        </w:r>
      </w:ins>
      <w:r w:rsidR="008B7C85">
        <w:t>cfg</w:t>
      </w:r>
      <w:proofErr w:type="spellEnd"/>
      <w:r w:rsidR="008B7C85">
        <w:t>)</w:t>
      </w:r>
      <w:bookmarkEnd w:id="338"/>
    </w:p>
    <w:p w:rsidR="008B7C85" w:rsidRDefault="008B7C85" w:rsidP="008B7C85">
      <w:pPr>
        <w:pStyle w:val="ListParagraph"/>
      </w:pPr>
    </w:p>
    <w:p w:rsidR="008B7C85" w:rsidRPr="008A3143" w:rsidRDefault="008B7C85" w:rsidP="008B7C85">
      <w:pPr>
        <w:pStyle w:val="ListParagraph"/>
        <w:rPr>
          <w:b/>
        </w:rPr>
      </w:pPr>
      <w:r w:rsidRPr="008A3143">
        <w:rPr>
          <w:b/>
        </w:rPr>
        <w:t>Description:</w:t>
      </w:r>
    </w:p>
    <w:p w:rsidR="00445DB9" w:rsidRDefault="008B7C85" w:rsidP="008B7C85">
      <w:pPr>
        <w:pStyle w:val="ListParagraph"/>
      </w:pPr>
      <w:r>
        <w:t>This function should open</w:t>
      </w:r>
      <w:r w:rsidR="00445DB9">
        <w:t xml:space="preserve"> a communication port to device</w:t>
      </w:r>
      <w:r>
        <w:t xml:space="preserve">. It can be </w:t>
      </w:r>
      <w:r w:rsidR="00445DB9">
        <w:t xml:space="preserve">setting up </w:t>
      </w:r>
      <w:r>
        <w:t xml:space="preserve">a bus or </w:t>
      </w:r>
      <w:proofErr w:type="spellStart"/>
      <w:r>
        <w:t>gpio’s</w:t>
      </w:r>
      <w:proofErr w:type="spellEnd"/>
      <w:r>
        <w:t xml:space="preserve"> configuration or interfacing to host controller driver as needed according to host platform hardware and software level interface to target device (ex. </w:t>
      </w:r>
      <w:proofErr w:type="spellStart"/>
      <w:r>
        <w:t>timberwolf</w:t>
      </w:r>
      <w:proofErr w:type="spellEnd"/>
      <w:r>
        <w:t xml:space="preserve">). </w:t>
      </w:r>
    </w:p>
    <w:p w:rsidR="008A3143" w:rsidRDefault="008A3143" w:rsidP="008B7C85">
      <w:pPr>
        <w:pStyle w:val="ListParagraph"/>
      </w:pPr>
    </w:p>
    <w:p w:rsidR="008B7C85" w:rsidRDefault="008B7C85" w:rsidP="008B7C85">
      <w:pPr>
        <w:pStyle w:val="ListParagraph"/>
      </w:pPr>
      <w:r>
        <w:t xml:space="preserve">A call to this function should return a reference handle to caller which should further be used a reference handle to identify device / bus. This is particularly needed for a system with multiple devices and </w:t>
      </w:r>
      <w:r w:rsidR="00445DB9">
        <w:t xml:space="preserve">host </w:t>
      </w:r>
      <w:r>
        <w:t xml:space="preserve">controller. </w:t>
      </w:r>
    </w:p>
    <w:p w:rsidR="008B7C85" w:rsidRDefault="008B7C85" w:rsidP="008B7C85">
      <w:pPr>
        <w:pStyle w:val="ListParagraph"/>
      </w:pPr>
    </w:p>
    <w:p w:rsidR="008B7C85" w:rsidRPr="008A3143" w:rsidRDefault="008B7C85" w:rsidP="008B7C85">
      <w:pPr>
        <w:pStyle w:val="ListParagraph"/>
        <w:rPr>
          <w:b/>
        </w:rPr>
      </w:pPr>
      <w:r w:rsidRPr="008A3143">
        <w:rPr>
          <w:b/>
        </w:rPr>
        <w:t>Return Code:</w:t>
      </w:r>
    </w:p>
    <w:p w:rsidR="008B7C85" w:rsidRDefault="008B7C85" w:rsidP="008B7C85">
      <w:pPr>
        <w:pStyle w:val="ListParagraph"/>
      </w:pPr>
      <w:r>
        <w:t>SSL_STATUS_OK</w:t>
      </w:r>
    </w:p>
    <w:p w:rsidR="008B7C85" w:rsidRDefault="008B7C85" w:rsidP="008B7C85">
      <w:pPr>
        <w:pStyle w:val="ListParagraph"/>
      </w:pPr>
      <w:r>
        <w:t>SSL_STATUS_NOT_INIT</w:t>
      </w:r>
    </w:p>
    <w:p w:rsidR="008B7C85" w:rsidRDefault="008B7C85" w:rsidP="008B7C85">
      <w:pPr>
        <w:pStyle w:val="ListParagraph"/>
      </w:pPr>
      <w:r>
        <w:t>SSL_STATUS_RESOURCE_ERR</w:t>
      </w:r>
    </w:p>
    <w:p w:rsidR="008B7C85" w:rsidRDefault="008B7C85" w:rsidP="008B7C85">
      <w:pPr>
        <w:pStyle w:val="ListParagraph"/>
      </w:pPr>
      <w:r>
        <w:t>SSL_STATUS_INTERNAL_ERR</w:t>
      </w:r>
    </w:p>
    <w:p w:rsidR="008B7C85" w:rsidRDefault="008B7C85" w:rsidP="008B7C85">
      <w:pPr>
        <w:pStyle w:val="ListParagraph"/>
      </w:pPr>
      <w:r>
        <w:t>SSL_STATUS_INVALID_PARAM</w:t>
      </w:r>
    </w:p>
    <w:p w:rsidR="008B7C85" w:rsidRDefault="008B7C85" w:rsidP="008B7C85">
      <w:pPr>
        <w:pStyle w:val="ListParagraph"/>
      </w:pPr>
    </w:p>
    <w:p w:rsidR="008B7C85" w:rsidRPr="008A3143" w:rsidRDefault="008B7C85" w:rsidP="008B7C85">
      <w:pPr>
        <w:pStyle w:val="ListParagraph"/>
        <w:rPr>
          <w:b/>
        </w:rPr>
      </w:pPr>
      <w:r w:rsidRPr="008A3143">
        <w:rPr>
          <w:b/>
        </w:rPr>
        <w:t xml:space="preserve">Input </w:t>
      </w:r>
    </w:p>
    <w:tbl>
      <w:tblPr>
        <w:tblStyle w:val="TableGrid"/>
        <w:tblW w:w="0" w:type="auto"/>
        <w:tblInd w:w="720" w:type="dxa"/>
        <w:tblLook w:val="04A0" w:firstRow="1" w:lastRow="0" w:firstColumn="1" w:lastColumn="0" w:noHBand="0" w:noVBand="1"/>
      </w:tblPr>
      <w:tblGrid>
        <w:gridCol w:w="2860"/>
        <w:gridCol w:w="2861"/>
      </w:tblGrid>
      <w:tr w:rsidR="008B7C85" w:rsidTr="008B7C85">
        <w:tc>
          <w:tcPr>
            <w:tcW w:w="2860" w:type="dxa"/>
          </w:tcPr>
          <w:p w:rsidR="008B7C85" w:rsidRDefault="008B7C85" w:rsidP="008B7C85">
            <w:r>
              <w:t>Parameter</w:t>
            </w:r>
          </w:p>
        </w:tc>
        <w:tc>
          <w:tcPr>
            <w:tcW w:w="2861" w:type="dxa"/>
          </w:tcPr>
          <w:p w:rsidR="008B7C85" w:rsidRDefault="008B7C85" w:rsidP="008B7C85">
            <w:r>
              <w:t>Description</w:t>
            </w:r>
          </w:p>
        </w:tc>
      </w:tr>
      <w:tr w:rsidR="008B7C85" w:rsidTr="008B7C85">
        <w:tc>
          <w:tcPr>
            <w:tcW w:w="2860" w:type="dxa"/>
          </w:tcPr>
          <w:p w:rsidR="008B7C85" w:rsidRDefault="005917BB" w:rsidP="008B7C85">
            <w:del w:id="344" w:author="Verma, Shally" w:date="2015-04-27T16:48:00Z">
              <w:r w:rsidDel="00F53DF4">
                <w:delText>u32</w:delText>
              </w:r>
              <w:r w:rsidR="008B7C85" w:rsidDel="00F53DF4">
                <w:delText xml:space="preserve"> </w:delText>
              </w:r>
            </w:del>
            <w:ins w:id="345" w:author="Verma, Shally" w:date="2015-04-27T16:48:00Z">
              <w:r w:rsidR="00F53DF4">
                <w:t xml:space="preserve">SSL_PORT_HANDLE </w:t>
              </w:r>
            </w:ins>
            <w:r w:rsidR="008B7C85">
              <w:t>*handle</w:t>
            </w:r>
          </w:p>
        </w:tc>
        <w:tc>
          <w:tcPr>
            <w:tcW w:w="2861" w:type="dxa"/>
          </w:tcPr>
          <w:p w:rsidR="008B7C85" w:rsidRDefault="008B7C85" w:rsidP="008B7C85">
            <w:r>
              <w:t>An unsigned long pointer</w:t>
            </w:r>
          </w:p>
        </w:tc>
      </w:tr>
      <w:tr w:rsidR="008B7C85" w:rsidTr="008B7C85">
        <w:tc>
          <w:tcPr>
            <w:tcW w:w="2860" w:type="dxa"/>
          </w:tcPr>
          <w:p w:rsidR="008B7C85" w:rsidRDefault="008B7C85" w:rsidP="008B7C85">
            <w:r>
              <w:t>void *</w:t>
            </w:r>
            <w:proofErr w:type="spellStart"/>
            <w:ins w:id="346" w:author="Verma, Shally" w:date="2015-04-27T16:48:00Z">
              <w:r w:rsidR="00F53DF4">
                <w:t>dev</w:t>
              </w:r>
            </w:ins>
            <w:r>
              <w:t>cfg</w:t>
            </w:r>
            <w:proofErr w:type="spellEnd"/>
          </w:p>
        </w:tc>
        <w:tc>
          <w:tcPr>
            <w:tcW w:w="2861" w:type="dxa"/>
          </w:tcPr>
          <w:p w:rsidR="008B7C85" w:rsidRDefault="008B7C85" w:rsidP="00445DB9">
            <w:r>
              <w:t xml:space="preserve">Any user defined configuration that user may need to pass while opening a </w:t>
            </w:r>
            <w:r w:rsidR="00445DB9">
              <w:t xml:space="preserve">communication </w:t>
            </w:r>
            <w:r>
              <w:t>port</w:t>
            </w:r>
            <w:r w:rsidR="00445DB9">
              <w:t xml:space="preserve"> to device</w:t>
            </w:r>
            <w:r>
              <w:t>. This is specific to user and optional</w:t>
            </w:r>
            <w:r w:rsidR="00F35D57">
              <w:t>. User may or may not implement</w:t>
            </w:r>
            <w:ins w:id="347" w:author="Verma, Shally" w:date="2015-04-27T16:48:00Z">
              <w:r w:rsidR="00F53DF4">
                <w:t>. For our case, it will point to SSL_DEV_CFG</w:t>
              </w:r>
            </w:ins>
          </w:p>
        </w:tc>
      </w:tr>
    </w:tbl>
    <w:p w:rsidR="008B7C85" w:rsidRDefault="008B7C85" w:rsidP="008B7C85">
      <w:pPr>
        <w:pStyle w:val="ListParagraph"/>
      </w:pPr>
    </w:p>
    <w:p w:rsidR="008B7C85" w:rsidRDefault="008B7C85" w:rsidP="008B7C85">
      <w:pPr>
        <w:pStyle w:val="ListParagraph"/>
      </w:pPr>
    </w:p>
    <w:p w:rsidR="008B7C85" w:rsidRDefault="00F35D57" w:rsidP="008B7C85">
      <w:pPr>
        <w:pStyle w:val="ListParagraph"/>
      </w:pPr>
      <w:r w:rsidRPr="008A3143">
        <w:rPr>
          <w:b/>
        </w:rPr>
        <w:t>Output</w:t>
      </w:r>
      <w:r>
        <w:t>:</w:t>
      </w:r>
    </w:p>
    <w:tbl>
      <w:tblPr>
        <w:tblStyle w:val="TableGrid"/>
        <w:tblW w:w="0" w:type="auto"/>
        <w:tblInd w:w="720" w:type="dxa"/>
        <w:tblLook w:val="04A0" w:firstRow="1" w:lastRow="0" w:firstColumn="1" w:lastColumn="0" w:noHBand="0" w:noVBand="1"/>
      </w:tblPr>
      <w:tblGrid>
        <w:gridCol w:w="2860"/>
        <w:gridCol w:w="2861"/>
      </w:tblGrid>
      <w:tr w:rsidR="00F35D57" w:rsidTr="00D21465">
        <w:tc>
          <w:tcPr>
            <w:tcW w:w="2860" w:type="dxa"/>
          </w:tcPr>
          <w:p w:rsidR="00F35D57" w:rsidRDefault="00F35D57" w:rsidP="00D21465">
            <w:r>
              <w:lastRenderedPageBreak/>
              <w:t>Parameter</w:t>
            </w:r>
          </w:p>
        </w:tc>
        <w:tc>
          <w:tcPr>
            <w:tcW w:w="2861" w:type="dxa"/>
          </w:tcPr>
          <w:p w:rsidR="00F35D57" w:rsidRDefault="00F35D57" w:rsidP="00D21465">
            <w:r>
              <w:t>Description</w:t>
            </w:r>
          </w:p>
        </w:tc>
      </w:tr>
      <w:tr w:rsidR="00F35D57" w:rsidTr="00D21465">
        <w:tc>
          <w:tcPr>
            <w:tcW w:w="2860" w:type="dxa"/>
          </w:tcPr>
          <w:p w:rsidR="00F35D57" w:rsidRDefault="005917BB" w:rsidP="00D21465">
            <w:del w:id="348" w:author="Verma, Shally" w:date="2015-04-27T16:48:00Z">
              <w:r w:rsidDel="00F53DF4">
                <w:delText>u32</w:delText>
              </w:r>
              <w:r w:rsidR="00F35D57" w:rsidDel="00F53DF4">
                <w:delText xml:space="preserve"> </w:delText>
              </w:r>
            </w:del>
            <w:ins w:id="349" w:author="Verma, Shally" w:date="2015-04-27T16:48:00Z">
              <w:r w:rsidR="00F53DF4">
                <w:t xml:space="preserve">SSL_PORT_HANDLE </w:t>
              </w:r>
            </w:ins>
            <w:r w:rsidR="00F35D57">
              <w:t>*handle</w:t>
            </w:r>
          </w:p>
        </w:tc>
        <w:tc>
          <w:tcPr>
            <w:tcW w:w="2861" w:type="dxa"/>
          </w:tcPr>
          <w:p w:rsidR="00F35D57" w:rsidRDefault="005917BB" w:rsidP="005917BB">
            <w:r>
              <w:t xml:space="preserve">A </w:t>
            </w:r>
            <w:r w:rsidR="00F35D57">
              <w:t>pointer to be updated with reference handle to a hardware port</w:t>
            </w:r>
          </w:p>
        </w:tc>
      </w:tr>
    </w:tbl>
    <w:p w:rsidR="00F35D57" w:rsidRDefault="00F35D57" w:rsidP="008B7C85">
      <w:pPr>
        <w:pStyle w:val="ListParagraph"/>
      </w:pPr>
    </w:p>
    <w:p w:rsidR="00024BB6" w:rsidRPr="00F35D57" w:rsidRDefault="00F35D57" w:rsidP="00AD66CA">
      <w:pPr>
        <w:pStyle w:val="Heading2"/>
        <w:rPr>
          <w:lang w:val="en-GB" w:eastAsia="de-DE"/>
        </w:rPr>
      </w:pPr>
      <w:bookmarkStart w:id="350" w:name="_Toc417918788"/>
      <w:r w:rsidRPr="00F35D57">
        <w:rPr>
          <w:lang w:val="en-GB" w:eastAsia="de-DE"/>
        </w:rPr>
        <w:t xml:space="preserve">SSL_STATUS </w:t>
      </w:r>
      <w:proofErr w:type="spellStart"/>
      <w:r w:rsidRPr="00F35D57">
        <w:rPr>
          <w:lang w:val="en-GB" w:eastAsia="de-DE"/>
        </w:rPr>
        <w:t>SSL_port_</w:t>
      </w:r>
      <w:proofErr w:type="gramStart"/>
      <w:r w:rsidRPr="00F35D57">
        <w:rPr>
          <w:lang w:val="en-GB" w:eastAsia="de-DE"/>
        </w:rPr>
        <w:t>close</w:t>
      </w:r>
      <w:proofErr w:type="spellEnd"/>
      <w:r w:rsidRPr="00F35D57">
        <w:rPr>
          <w:lang w:val="en-GB" w:eastAsia="de-DE"/>
        </w:rPr>
        <w:t>(</w:t>
      </w:r>
      <w:commentRangeStart w:id="351"/>
      <w:proofErr w:type="gramEnd"/>
      <w:del w:id="352" w:author="Verma, Shally" w:date="2015-04-27T16:49:00Z">
        <w:r w:rsidR="005917BB" w:rsidDel="00F53DF4">
          <w:rPr>
            <w:lang w:val="en-GB" w:eastAsia="de-DE"/>
          </w:rPr>
          <w:delText>u32</w:delText>
        </w:r>
        <w:r w:rsidRPr="00F35D57" w:rsidDel="00F53DF4">
          <w:rPr>
            <w:lang w:val="en-GB" w:eastAsia="de-DE"/>
          </w:rPr>
          <w:delText xml:space="preserve"> </w:delText>
        </w:r>
      </w:del>
      <w:commentRangeEnd w:id="351"/>
      <w:ins w:id="353" w:author="Verma, Shally" w:date="2015-04-27T16:49:00Z">
        <w:r w:rsidR="00F53DF4">
          <w:rPr>
            <w:lang w:val="en-GB" w:eastAsia="de-DE"/>
          </w:rPr>
          <w:t>SSL_PORT_HANDLE</w:t>
        </w:r>
        <w:r w:rsidR="00F53DF4" w:rsidRPr="00F35D57">
          <w:rPr>
            <w:lang w:val="en-GB" w:eastAsia="de-DE"/>
          </w:rPr>
          <w:t xml:space="preserve"> </w:t>
        </w:r>
      </w:ins>
      <w:r w:rsidR="00AE0604">
        <w:rPr>
          <w:rStyle w:val="CommentReference"/>
          <w:rFonts w:ascii="Arial" w:hAnsi="Arial"/>
          <w:b w:val="0"/>
        </w:rPr>
        <w:commentReference w:id="351"/>
      </w:r>
      <w:r w:rsidRPr="00F35D57">
        <w:rPr>
          <w:lang w:val="en-GB" w:eastAsia="de-DE"/>
        </w:rPr>
        <w:t>handle)</w:t>
      </w:r>
      <w:bookmarkEnd w:id="350"/>
    </w:p>
    <w:p w:rsidR="00F35D57" w:rsidRDefault="00F35D57" w:rsidP="00F35D57">
      <w:pPr>
        <w:pStyle w:val="ListParagraph"/>
        <w:rPr>
          <w:iCs/>
          <w:lang w:val="en-GB" w:eastAsia="de-DE"/>
        </w:rPr>
      </w:pPr>
    </w:p>
    <w:p w:rsidR="00F35D57" w:rsidRDefault="00F35D57" w:rsidP="00F35D57">
      <w:pPr>
        <w:pStyle w:val="ListParagraph"/>
        <w:rPr>
          <w:iCs/>
          <w:lang w:val="en-GB" w:eastAsia="de-DE"/>
        </w:rPr>
      </w:pPr>
      <w:r w:rsidRPr="008A3143">
        <w:rPr>
          <w:b/>
          <w:iCs/>
          <w:lang w:val="en-GB" w:eastAsia="de-DE"/>
        </w:rPr>
        <w:t>Description</w:t>
      </w:r>
      <w:r>
        <w:rPr>
          <w:iCs/>
          <w:lang w:val="en-GB" w:eastAsia="de-DE"/>
        </w:rPr>
        <w:t>:</w:t>
      </w:r>
    </w:p>
    <w:p w:rsidR="00F35D57" w:rsidRDefault="00F35D57" w:rsidP="00F35D57">
      <w:pPr>
        <w:pStyle w:val="ListParagraph"/>
        <w:rPr>
          <w:iCs/>
          <w:lang w:val="en-GB" w:eastAsia="de-DE"/>
        </w:rPr>
      </w:pPr>
      <w:r>
        <w:rPr>
          <w:iCs/>
          <w:lang w:val="en-GB" w:eastAsia="de-DE"/>
        </w:rPr>
        <w:t>This call simply close</w:t>
      </w:r>
      <w:r w:rsidR="00445DB9">
        <w:rPr>
          <w:iCs/>
          <w:lang w:val="en-GB" w:eastAsia="de-DE"/>
        </w:rPr>
        <w:t>s</w:t>
      </w:r>
      <w:r>
        <w:rPr>
          <w:iCs/>
          <w:lang w:val="en-GB" w:eastAsia="de-DE"/>
        </w:rPr>
        <w:t xml:space="preserve"> the</w:t>
      </w:r>
      <w:r w:rsidR="00445DB9">
        <w:rPr>
          <w:iCs/>
          <w:lang w:val="en-GB" w:eastAsia="de-DE"/>
        </w:rPr>
        <w:t xml:space="preserve"> communication</w:t>
      </w:r>
      <w:r>
        <w:rPr>
          <w:iCs/>
          <w:lang w:val="en-GB" w:eastAsia="de-DE"/>
        </w:rPr>
        <w:t xml:space="preserve"> port as opened by a call to </w:t>
      </w:r>
      <w:proofErr w:type="spellStart"/>
      <w:r>
        <w:rPr>
          <w:iCs/>
          <w:lang w:val="en-GB" w:eastAsia="de-DE"/>
        </w:rPr>
        <w:t>SSL_port_</w:t>
      </w:r>
      <w:proofErr w:type="gramStart"/>
      <w:r>
        <w:rPr>
          <w:iCs/>
          <w:lang w:val="en-GB" w:eastAsia="de-DE"/>
        </w:rPr>
        <w:t>open</w:t>
      </w:r>
      <w:proofErr w:type="spellEnd"/>
      <w:r>
        <w:rPr>
          <w:iCs/>
          <w:lang w:val="en-GB" w:eastAsia="de-DE"/>
        </w:rPr>
        <w:t>()</w:t>
      </w:r>
      <w:proofErr w:type="gramEnd"/>
    </w:p>
    <w:p w:rsidR="00F35D57" w:rsidRDefault="00F35D57" w:rsidP="00F35D57">
      <w:pPr>
        <w:pStyle w:val="ListParagraph"/>
        <w:rPr>
          <w:iCs/>
          <w:lang w:val="en-GB" w:eastAsia="de-DE"/>
        </w:rPr>
      </w:pPr>
    </w:p>
    <w:p w:rsidR="00F35D57" w:rsidRPr="008A3143" w:rsidRDefault="00F35D57" w:rsidP="00F35D57">
      <w:pPr>
        <w:pStyle w:val="ListParagraph"/>
        <w:rPr>
          <w:b/>
          <w:iCs/>
          <w:lang w:val="en-GB" w:eastAsia="de-DE"/>
        </w:rPr>
      </w:pPr>
      <w:r w:rsidRPr="008A3143">
        <w:rPr>
          <w:b/>
          <w:iCs/>
          <w:lang w:val="en-GB" w:eastAsia="de-DE"/>
        </w:rPr>
        <w:t>Return Code:</w:t>
      </w:r>
    </w:p>
    <w:p w:rsidR="00F35D57" w:rsidRDefault="00F35D57" w:rsidP="00F35D57">
      <w:pPr>
        <w:pStyle w:val="ListParagraph"/>
        <w:rPr>
          <w:iCs/>
          <w:lang w:val="en-GB" w:eastAsia="de-DE"/>
        </w:rPr>
      </w:pPr>
      <w:r>
        <w:rPr>
          <w:iCs/>
          <w:lang w:val="en-GB" w:eastAsia="de-DE"/>
        </w:rPr>
        <w:t>SSL_STATUS_OK</w:t>
      </w:r>
    </w:p>
    <w:p w:rsidR="00F35D57" w:rsidRDefault="00F35D57" w:rsidP="00F35D57">
      <w:pPr>
        <w:pStyle w:val="ListParagraph"/>
        <w:rPr>
          <w:iCs/>
          <w:lang w:val="en-GB" w:eastAsia="de-DE"/>
        </w:rPr>
      </w:pPr>
      <w:r>
        <w:rPr>
          <w:iCs/>
          <w:lang w:val="en-GB" w:eastAsia="de-DE"/>
        </w:rPr>
        <w:t>SSL_STATUS_INTERNAL_ERR</w:t>
      </w:r>
    </w:p>
    <w:p w:rsidR="00F35D57" w:rsidRDefault="00F35D57" w:rsidP="00F35D57">
      <w:pPr>
        <w:pStyle w:val="ListParagraph"/>
        <w:rPr>
          <w:iCs/>
          <w:lang w:val="en-GB" w:eastAsia="de-DE"/>
        </w:rPr>
      </w:pPr>
      <w:r>
        <w:rPr>
          <w:iCs/>
          <w:lang w:val="en-GB" w:eastAsia="de-DE"/>
        </w:rPr>
        <w:t>SSL_STATUS_NOT_INIT</w:t>
      </w:r>
    </w:p>
    <w:p w:rsidR="00F35D57" w:rsidRDefault="00F35D57" w:rsidP="00F35D57">
      <w:pPr>
        <w:pStyle w:val="ListParagraph"/>
        <w:rPr>
          <w:iCs/>
          <w:lang w:val="en-GB" w:eastAsia="de-DE"/>
        </w:rPr>
      </w:pPr>
      <w:r>
        <w:rPr>
          <w:iCs/>
          <w:lang w:val="en-GB" w:eastAsia="de-DE"/>
        </w:rPr>
        <w:t>SSL_STATUS_INVALID_PARAM</w:t>
      </w:r>
    </w:p>
    <w:p w:rsidR="00F35D57" w:rsidRDefault="00F35D57" w:rsidP="00F35D57">
      <w:pPr>
        <w:pStyle w:val="ListParagraph"/>
        <w:rPr>
          <w:iCs/>
          <w:lang w:val="en-GB" w:eastAsia="de-DE"/>
        </w:rPr>
      </w:pPr>
    </w:p>
    <w:p w:rsidR="003D6300" w:rsidRPr="008A3143" w:rsidRDefault="00F35D57" w:rsidP="00EE552B">
      <w:pPr>
        <w:rPr>
          <w:b/>
        </w:rPr>
      </w:pPr>
      <w:r>
        <w:t xml:space="preserve">  </w:t>
      </w:r>
      <w:r>
        <w:tab/>
      </w:r>
      <w:r>
        <w:tab/>
      </w:r>
      <w:r w:rsidRPr="008A3143">
        <w:rPr>
          <w:b/>
        </w:rPr>
        <w:t xml:space="preserve">  Input:</w:t>
      </w:r>
    </w:p>
    <w:tbl>
      <w:tblPr>
        <w:tblStyle w:val="TableGrid"/>
        <w:tblW w:w="0" w:type="auto"/>
        <w:tblInd w:w="720" w:type="dxa"/>
        <w:tblLook w:val="04A0" w:firstRow="1" w:lastRow="0" w:firstColumn="1" w:lastColumn="0" w:noHBand="0" w:noVBand="1"/>
      </w:tblPr>
      <w:tblGrid>
        <w:gridCol w:w="2860"/>
        <w:gridCol w:w="2861"/>
      </w:tblGrid>
      <w:tr w:rsidR="00F35D57" w:rsidTr="00D21465">
        <w:tc>
          <w:tcPr>
            <w:tcW w:w="2860" w:type="dxa"/>
          </w:tcPr>
          <w:p w:rsidR="00F35D57" w:rsidRDefault="00F35D57" w:rsidP="00D21465">
            <w:r>
              <w:t>Parameter</w:t>
            </w:r>
          </w:p>
        </w:tc>
        <w:tc>
          <w:tcPr>
            <w:tcW w:w="2861" w:type="dxa"/>
          </w:tcPr>
          <w:p w:rsidR="00F35D57" w:rsidRDefault="00F35D57" w:rsidP="00D21465">
            <w:r>
              <w:t>Description</w:t>
            </w:r>
          </w:p>
        </w:tc>
      </w:tr>
      <w:tr w:rsidR="00F35D57" w:rsidTr="00D21465">
        <w:tc>
          <w:tcPr>
            <w:tcW w:w="2860" w:type="dxa"/>
          </w:tcPr>
          <w:p w:rsidR="00F35D57" w:rsidRDefault="005917BB" w:rsidP="00F35D57">
            <w:r>
              <w:t>u32</w:t>
            </w:r>
            <w:r w:rsidR="00F35D57">
              <w:t xml:space="preserve"> handle</w:t>
            </w:r>
          </w:p>
        </w:tc>
        <w:tc>
          <w:tcPr>
            <w:tcW w:w="2861" w:type="dxa"/>
          </w:tcPr>
          <w:p w:rsidR="00F35D57" w:rsidRDefault="00F35D57" w:rsidP="00D21465">
            <w:r>
              <w:t>Handle to hardware port to be closed</w:t>
            </w:r>
          </w:p>
        </w:tc>
      </w:tr>
    </w:tbl>
    <w:p w:rsidR="00F35D57" w:rsidRDefault="00F35D57" w:rsidP="00EE552B"/>
    <w:p w:rsidR="008A3143" w:rsidRDefault="008A3143" w:rsidP="00EE552B"/>
    <w:p w:rsidR="00024BB6" w:rsidRPr="008A3143" w:rsidRDefault="00F35D57" w:rsidP="00EE552B">
      <w:pPr>
        <w:rPr>
          <w:b/>
        </w:rPr>
      </w:pPr>
      <w:r>
        <w:tab/>
      </w:r>
      <w:r>
        <w:tab/>
      </w:r>
      <w:r w:rsidRPr="008A3143">
        <w:rPr>
          <w:b/>
        </w:rPr>
        <w:t>Output</w:t>
      </w:r>
      <w:r w:rsidR="008A3143">
        <w:rPr>
          <w:b/>
        </w:rPr>
        <w:t>:</w:t>
      </w:r>
    </w:p>
    <w:p w:rsidR="00F35D57" w:rsidRDefault="00F35D57" w:rsidP="00F35D57">
      <w:pPr>
        <w:ind w:left="288" w:firstLine="288"/>
      </w:pPr>
      <w:r>
        <w:t>None</w:t>
      </w:r>
    </w:p>
    <w:p w:rsidR="00024BB6" w:rsidRDefault="00024BB6" w:rsidP="00EE552B"/>
    <w:p w:rsidR="00F35D57" w:rsidRDefault="00F35D57" w:rsidP="00F53DF4">
      <w:pPr>
        <w:pStyle w:val="Heading2"/>
      </w:pPr>
      <w:bookmarkStart w:id="354" w:name="_Toc417918789"/>
      <w:r>
        <w:t xml:space="preserve">SSL_STATUS </w:t>
      </w:r>
      <w:proofErr w:type="spellStart"/>
      <w:r>
        <w:t>SSL_port_</w:t>
      </w:r>
      <w:proofErr w:type="gramStart"/>
      <w:r>
        <w:t>read</w:t>
      </w:r>
      <w:proofErr w:type="spellEnd"/>
      <w:r>
        <w:t>(</w:t>
      </w:r>
      <w:commentRangeStart w:id="355"/>
      <w:proofErr w:type="gramEnd"/>
      <w:del w:id="356" w:author="Verma, Shally" w:date="2015-04-27T16:49:00Z">
        <w:r w:rsidR="005917BB" w:rsidDel="00F53DF4">
          <w:delText>u32</w:delText>
        </w:r>
        <w:r w:rsidDel="00F53DF4">
          <w:delText xml:space="preserve"> </w:delText>
        </w:r>
      </w:del>
      <w:ins w:id="357" w:author="Verma, Shally" w:date="2015-04-27T16:49:00Z">
        <w:r w:rsidR="00F53DF4">
          <w:t xml:space="preserve">SSL_PORT_HANDLE </w:t>
        </w:r>
      </w:ins>
      <w:r>
        <w:t>handle</w:t>
      </w:r>
      <w:commentRangeEnd w:id="355"/>
      <w:r w:rsidR="00AE0604">
        <w:rPr>
          <w:rStyle w:val="CommentReference"/>
          <w:rFonts w:ascii="Arial" w:hAnsi="Arial"/>
          <w:b w:val="0"/>
        </w:rPr>
        <w:commentReference w:id="355"/>
      </w:r>
      <w:r>
        <w:t>,</w:t>
      </w:r>
      <w:r w:rsidR="00991B81">
        <w:t xml:space="preserve"> </w:t>
      </w:r>
      <w:r>
        <w:t>void *</w:t>
      </w:r>
      <w:proofErr w:type="spellStart"/>
      <w:r>
        <w:t>dst</w:t>
      </w:r>
      <w:proofErr w:type="spellEnd"/>
      <w:r>
        <w:t>,</w:t>
      </w:r>
      <w:r w:rsidR="00445DB9">
        <w:t xml:space="preserve"> </w:t>
      </w:r>
      <w:del w:id="358" w:author="Verma, Shally" w:date="2015-04-27T16:49:00Z">
        <w:r w:rsidR="005917BB" w:rsidDel="00F53DF4">
          <w:delText>u32</w:delText>
        </w:r>
        <w:r w:rsidDel="00F53DF4">
          <w:delText xml:space="preserve"> </w:delText>
        </w:r>
      </w:del>
      <w:ins w:id="359" w:author="Verma, Shally" w:date="2015-04-27T16:49:00Z">
        <w:r w:rsidR="00F53DF4" w:rsidRPr="00F53DF4">
          <w:t xml:space="preserve">uint32_t </w:t>
        </w:r>
      </w:ins>
      <w:r w:rsidR="00991B81">
        <w:t>*</w:t>
      </w:r>
      <w:r>
        <w:t>n)</w:t>
      </w:r>
      <w:bookmarkEnd w:id="354"/>
    </w:p>
    <w:p w:rsidR="00445DB9" w:rsidRDefault="00445DB9" w:rsidP="00445DB9">
      <w:pPr>
        <w:pStyle w:val="ListParagraph"/>
      </w:pPr>
    </w:p>
    <w:p w:rsidR="00F35D57" w:rsidRPr="008A3143" w:rsidRDefault="00F35D57" w:rsidP="00F35D57">
      <w:pPr>
        <w:pStyle w:val="ListParagraph"/>
        <w:rPr>
          <w:b/>
        </w:rPr>
      </w:pPr>
      <w:r w:rsidRPr="008A3143">
        <w:rPr>
          <w:b/>
        </w:rPr>
        <w:t>Description:</w:t>
      </w:r>
    </w:p>
    <w:p w:rsidR="00F35D57" w:rsidRDefault="00F35D57" w:rsidP="00F35D57">
      <w:pPr>
        <w:pStyle w:val="ListParagraph"/>
      </w:pPr>
      <w:r>
        <w:t>This</w:t>
      </w:r>
      <w:r w:rsidR="00445DB9">
        <w:t xml:space="preserve"> funct</w:t>
      </w:r>
      <w:r w:rsidR="008A3143">
        <w:t>i</w:t>
      </w:r>
      <w:r w:rsidR="00445DB9">
        <w:t>on</w:t>
      </w:r>
      <w:r>
        <w:t xml:space="preserve"> will read </w:t>
      </w:r>
      <w:r w:rsidR="00991B81">
        <w:t xml:space="preserve">number of </w:t>
      </w:r>
      <w:r>
        <w:t>bytes</w:t>
      </w:r>
      <w:r w:rsidR="00991B81">
        <w:t xml:space="preserve"> </w:t>
      </w:r>
      <w:r>
        <w:t xml:space="preserve">from port </w:t>
      </w:r>
      <w:r w:rsidR="00445DB9">
        <w:t>in to a</w:t>
      </w:r>
      <w:r w:rsidR="008A3143">
        <w:t xml:space="preserve"> user buffer</w:t>
      </w:r>
      <w:r w:rsidR="00991B81">
        <w:t>.</w:t>
      </w:r>
    </w:p>
    <w:p w:rsidR="00991B81" w:rsidRDefault="00991B81" w:rsidP="00F35D57">
      <w:pPr>
        <w:pStyle w:val="ListParagraph"/>
      </w:pPr>
      <w:r>
        <w:t>Number of bytes actually been read should be updated back to pointer “n”.</w:t>
      </w:r>
    </w:p>
    <w:p w:rsidR="00445DB9" w:rsidRDefault="00445DB9" w:rsidP="00F35D57">
      <w:pPr>
        <w:pStyle w:val="ListParagraph"/>
      </w:pPr>
    </w:p>
    <w:p w:rsidR="00445DB9" w:rsidRPr="008A3143" w:rsidRDefault="00445DB9" w:rsidP="00F35D57">
      <w:pPr>
        <w:pStyle w:val="ListParagraph"/>
        <w:rPr>
          <w:b/>
        </w:rPr>
      </w:pPr>
      <w:r w:rsidRPr="008A3143">
        <w:rPr>
          <w:b/>
        </w:rPr>
        <w:t>Return Code:</w:t>
      </w:r>
    </w:p>
    <w:p w:rsidR="00445DB9" w:rsidRDefault="00445DB9" w:rsidP="00F35D57">
      <w:pPr>
        <w:pStyle w:val="ListParagraph"/>
      </w:pPr>
      <w:r>
        <w:t>SSL_STATUS_OK</w:t>
      </w:r>
    </w:p>
    <w:p w:rsidR="00445DB9" w:rsidRDefault="00445DB9" w:rsidP="00F35D57">
      <w:pPr>
        <w:pStyle w:val="ListParagraph"/>
      </w:pPr>
      <w:r>
        <w:t>SSL_STATUS_NOT_INIT</w:t>
      </w:r>
    </w:p>
    <w:p w:rsidR="00445DB9" w:rsidRDefault="00445DB9" w:rsidP="00F35D57">
      <w:pPr>
        <w:pStyle w:val="ListParagraph"/>
      </w:pPr>
      <w:r>
        <w:t>SSL_STATUS_INVALID_PARAM</w:t>
      </w:r>
    </w:p>
    <w:p w:rsidR="00445DB9" w:rsidRDefault="00445DB9" w:rsidP="00F35D57">
      <w:pPr>
        <w:pStyle w:val="ListParagraph"/>
      </w:pPr>
      <w:r>
        <w:t>SSL_STATUS_BAD_HANDLE</w:t>
      </w:r>
    </w:p>
    <w:p w:rsidR="00445DB9" w:rsidRDefault="00445DB9" w:rsidP="00F35D57">
      <w:pPr>
        <w:pStyle w:val="ListParagraph"/>
      </w:pPr>
      <w:r>
        <w:t>SSL_STATUS_INTERNAL_ERR</w:t>
      </w:r>
    </w:p>
    <w:p w:rsidR="00445DB9" w:rsidRDefault="00991B81" w:rsidP="00F35D57">
      <w:pPr>
        <w:pStyle w:val="ListParagraph"/>
        <w:rPr>
          <w:ins w:id="360" w:author="Verma, Shally" w:date="2015-04-27T17:16:00Z"/>
        </w:rPr>
      </w:pPr>
      <w:r>
        <w:t>SSL_STATUS_RESOURCE_ERR</w:t>
      </w:r>
    </w:p>
    <w:p w:rsidR="0092530F" w:rsidRDefault="0092530F" w:rsidP="00F35D57">
      <w:pPr>
        <w:pStyle w:val="ListParagraph"/>
      </w:pPr>
      <w:ins w:id="361" w:author="Verma, Shally" w:date="2015-04-27T17:16:00Z">
        <w:r>
          <w:t>SSL_STATUS_OP_INCOMPLETE</w:t>
        </w:r>
      </w:ins>
    </w:p>
    <w:p w:rsidR="00991B81" w:rsidRDefault="00991B81" w:rsidP="00F35D57">
      <w:pPr>
        <w:pStyle w:val="ListParagraph"/>
      </w:pPr>
    </w:p>
    <w:p w:rsidR="00620930" w:rsidRPr="00620930" w:rsidRDefault="00620930" w:rsidP="00646475">
      <w:pPr>
        <w:pStyle w:val="ListParagraph"/>
        <w:keepNext/>
        <w:numPr>
          <w:ilvl w:val="0"/>
          <w:numId w:val="17"/>
        </w:numPr>
        <w:contextualSpacing w:val="0"/>
        <w:outlineLvl w:val="1"/>
        <w:rPr>
          <w:rFonts w:ascii="Helvetica" w:hAnsi="Helvetica"/>
          <w:b/>
          <w:vanish/>
        </w:rPr>
      </w:pPr>
    </w:p>
    <w:p w:rsidR="00620930" w:rsidRPr="00620930" w:rsidRDefault="00620930" w:rsidP="00646475">
      <w:pPr>
        <w:pStyle w:val="ListParagraph"/>
        <w:keepNext/>
        <w:numPr>
          <w:ilvl w:val="0"/>
          <w:numId w:val="17"/>
        </w:numPr>
        <w:contextualSpacing w:val="0"/>
        <w:outlineLvl w:val="1"/>
        <w:rPr>
          <w:rFonts w:ascii="Helvetica" w:hAnsi="Helvetica"/>
          <w:b/>
          <w:vanish/>
        </w:rPr>
      </w:pPr>
    </w:p>
    <w:p w:rsidR="00620930" w:rsidRPr="00620930" w:rsidRDefault="00620930" w:rsidP="00646475">
      <w:pPr>
        <w:pStyle w:val="ListParagraph"/>
        <w:keepNext/>
        <w:numPr>
          <w:ilvl w:val="0"/>
          <w:numId w:val="17"/>
        </w:numPr>
        <w:contextualSpacing w:val="0"/>
        <w:outlineLvl w:val="1"/>
        <w:rPr>
          <w:rFonts w:ascii="Helvetica" w:hAnsi="Helvetica"/>
          <w:b/>
          <w:vanish/>
        </w:rPr>
      </w:pPr>
    </w:p>
    <w:p w:rsidR="00620930" w:rsidRDefault="00991B81" w:rsidP="00620930">
      <w:pPr>
        <w:pStyle w:val="Body0"/>
      </w:pPr>
      <w:r>
        <w:tab/>
      </w:r>
      <w:r>
        <w:tab/>
        <w:t xml:space="preserve"> Input</w:t>
      </w:r>
      <w:r w:rsidR="008A3143">
        <w:t>:</w:t>
      </w:r>
    </w:p>
    <w:tbl>
      <w:tblPr>
        <w:tblStyle w:val="TableGrid"/>
        <w:tblW w:w="0" w:type="auto"/>
        <w:tblInd w:w="720" w:type="dxa"/>
        <w:tblLook w:val="04A0" w:firstRow="1" w:lastRow="0" w:firstColumn="1" w:lastColumn="0" w:noHBand="0" w:noVBand="1"/>
      </w:tblPr>
      <w:tblGrid>
        <w:gridCol w:w="2860"/>
        <w:gridCol w:w="2861"/>
      </w:tblGrid>
      <w:tr w:rsidR="00991B81" w:rsidTr="00D21465">
        <w:tc>
          <w:tcPr>
            <w:tcW w:w="2860" w:type="dxa"/>
          </w:tcPr>
          <w:p w:rsidR="00991B81" w:rsidRDefault="00991B81" w:rsidP="00D21465">
            <w:r>
              <w:t>Parameter</w:t>
            </w:r>
          </w:p>
        </w:tc>
        <w:tc>
          <w:tcPr>
            <w:tcW w:w="2861" w:type="dxa"/>
          </w:tcPr>
          <w:p w:rsidR="00991B81" w:rsidRDefault="00991B81" w:rsidP="00D21465">
            <w:r>
              <w:t>Description</w:t>
            </w:r>
          </w:p>
        </w:tc>
      </w:tr>
      <w:tr w:rsidR="00991B81" w:rsidTr="00D21465">
        <w:tc>
          <w:tcPr>
            <w:tcW w:w="2860" w:type="dxa"/>
          </w:tcPr>
          <w:p w:rsidR="00991B81" w:rsidRDefault="0084343B" w:rsidP="00D21465">
            <w:r>
              <w:t>H</w:t>
            </w:r>
            <w:r w:rsidR="00991B81">
              <w:t>andle</w:t>
            </w:r>
          </w:p>
        </w:tc>
        <w:tc>
          <w:tcPr>
            <w:tcW w:w="2861" w:type="dxa"/>
          </w:tcPr>
          <w:p w:rsidR="00991B81" w:rsidRDefault="00991B81" w:rsidP="00D21465">
            <w:r>
              <w:t>Handle to hardware port</w:t>
            </w:r>
            <w:r w:rsidR="008A3143">
              <w:t xml:space="preserve"> to be read</w:t>
            </w:r>
          </w:p>
        </w:tc>
      </w:tr>
      <w:tr w:rsidR="00991B81" w:rsidTr="00D21465">
        <w:tc>
          <w:tcPr>
            <w:tcW w:w="2860" w:type="dxa"/>
          </w:tcPr>
          <w:p w:rsidR="00991B81" w:rsidRDefault="00991B81" w:rsidP="00D21465">
            <w:r>
              <w:t>*</w:t>
            </w:r>
            <w:proofErr w:type="spellStart"/>
            <w:r>
              <w:t>dst</w:t>
            </w:r>
            <w:proofErr w:type="spellEnd"/>
          </w:p>
        </w:tc>
        <w:tc>
          <w:tcPr>
            <w:tcW w:w="2861" w:type="dxa"/>
          </w:tcPr>
          <w:p w:rsidR="00991B81" w:rsidRDefault="00991B81" w:rsidP="00D21465">
            <w:r>
              <w:t>Destination buffer to read data to</w:t>
            </w:r>
          </w:p>
        </w:tc>
      </w:tr>
      <w:tr w:rsidR="00991B81" w:rsidTr="00D21465">
        <w:tc>
          <w:tcPr>
            <w:tcW w:w="2860" w:type="dxa"/>
          </w:tcPr>
          <w:p w:rsidR="00991B81" w:rsidRDefault="00991B81" w:rsidP="00D21465">
            <w:r>
              <w:t>*n</w:t>
            </w:r>
          </w:p>
        </w:tc>
        <w:tc>
          <w:tcPr>
            <w:tcW w:w="2861" w:type="dxa"/>
          </w:tcPr>
          <w:p w:rsidR="00991B81" w:rsidRDefault="00991B81" w:rsidP="00D21465">
            <w:r>
              <w:t xml:space="preserve">Pointer indicating Number of bytes to read from port </w:t>
            </w:r>
          </w:p>
        </w:tc>
      </w:tr>
    </w:tbl>
    <w:p w:rsidR="00991B81" w:rsidRDefault="00991B81" w:rsidP="00620930">
      <w:pPr>
        <w:pStyle w:val="Body0"/>
      </w:pPr>
    </w:p>
    <w:p w:rsidR="003579F5" w:rsidRDefault="00991B81" w:rsidP="00474458">
      <w:pPr>
        <w:pStyle w:val="Body0"/>
      </w:pPr>
      <w:r>
        <w:rPr>
          <w:i/>
        </w:rPr>
        <w:tab/>
      </w:r>
      <w:r>
        <w:rPr>
          <w:i/>
        </w:rPr>
        <w:tab/>
      </w:r>
      <w:r>
        <w:t>Output</w:t>
      </w:r>
    </w:p>
    <w:tbl>
      <w:tblPr>
        <w:tblStyle w:val="TableGrid"/>
        <w:tblW w:w="0" w:type="auto"/>
        <w:tblInd w:w="720" w:type="dxa"/>
        <w:tblLook w:val="04A0" w:firstRow="1" w:lastRow="0" w:firstColumn="1" w:lastColumn="0" w:noHBand="0" w:noVBand="1"/>
      </w:tblPr>
      <w:tblGrid>
        <w:gridCol w:w="2860"/>
        <w:gridCol w:w="2861"/>
      </w:tblGrid>
      <w:tr w:rsidR="00991B81" w:rsidTr="00D21465">
        <w:tc>
          <w:tcPr>
            <w:tcW w:w="2860" w:type="dxa"/>
          </w:tcPr>
          <w:p w:rsidR="00991B81" w:rsidRDefault="00991B81" w:rsidP="00D21465">
            <w:r>
              <w:lastRenderedPageBreak/>
              <w:t>Parameter</w:t>
            </w:r>
          </w:p>
        </w:tc>
        <w:tc>
          <w:tcPr>
            <w:tcW w:w="2861" w:type="dxa"/>
          </w:tcPr>
          <w:p w:rsidR="00991B81" w:rsidRDefault="00991B81" w:rsidP="00D21465">
            <w:r>
              <w:t>Description</w:t>
            </w:r>
          </w:p>
        </w:tc>
      </w:tr>
      <w:tr w:rsidR="00991B81" w:rsidTr="00D21465">
        <w:tc>
          <w:tcPr>
            <w:tcW w:w="2860" w:type="dxa"/>
          </w:tcPr>
          <w:p w:rsidR="00991B81" w:rsidRDefault="00991B81">
            <w:del w:id="362" w:author="Verma, Shally" w:date="2015-04-27T16:50:00Z">
              <w:r w:rsidDel="00F53DF4">
                <w:delText>Unsigned long *</w:delText>
              </w:r>
            </w:del>
            <w:r>
              <w:t>n</w:t>
            </w:r>
          </w:p>
        </w:tc>
        <w:tc>
          <w:tcPr>
            <w:tcW w:w="2861" w:type="dxa"/>
          </w:tcPr>
          <w:p w:rsidR="00991B81" w:rsidRDefault="00991B81" w:rsidP="00991B81">
            <w:r>
              <w:t xml:space="preserve">Pointer updated with Number of bytes actually read from port </w:t>
            </w:r>
          </w:p>
        </w:tc>
      </w:tr>
    </w:tbl>
    <w:p w:rsidR="00991B81" w:rsidRDefault="00991B81" w:rsidP="00474458">
      <w:pPr>
        <w:pStyle w:val="Body0"/>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AD66CA" w:rsidRPr="00AD66CA" w:rsidRDefault="00AD66CA" w:rsidP="00AD66CA">
      <w:pPr>
        <w:pStyle w:val="ListParagraph"/>
        <w:keepNext/>
        <w:numPr>
          <w:ilvl w:val="1"/>
          <w:numId w:val="1"/>
        </w:numPr>
        <w:contextualSpacing w:val="0"/>
        <w:outlineLvl w:val="1"/>
        <w:rPr>
          <w:rFonts w:ascii="Helvetica" w:hAnsi="Helvetica"/>
          <w:b/>
          <w:vanish/>
        </w:rPr>
      </w:pPr>
    </w:p>
    <w:p w:rsidR="00991B81" w:rsidRDefault="00991B81" w:rsidP="00F53DF4">
      <w:pPr>
        <w:pStyle w:val="Heading2"/>
      </w:pPr>
      <w:bookmarkStart w:id="363" w:name="_Toc417918790"/>
      <w:r>
        <w:t xml:space="preserve">SSL_STATUS </w:t>
      </w:r>
      <w:proofErr w:type="spellStart"/>
      <w:r>
        <w:t>SSL_port_</w:t>
      </w:r>
      <w:proofErr w:type="gramStart"/>
      <w:r>
        <w:t>write</w:t>
      </w:r>
      <w:proofErr w:type="spellEnd"/>
      <w:r>
        <w:t>(</w:t>
      </w:r>
      <w:commentRangeStart w:id="364"/>
      <w:proofErr w:type="gramEnd"/>
      <w:del w:id="365" w:author="Verma, Shally" w:date="2015-04-27T16:50:00Z">
        <w:r w:rsidR="005917BB" w:rsidDel="00F53DF4">
          <w:delText>u32</w:delText>
        </w:r>
        <w:r w:rsidDel="00F53DF4">
          <w:delText xml:space="preserve"> </w:delText>
        </w:r>
      </w:del>
      <w:ins w:id="366" w:author="Verma, Shally" w:date="2015-04-27T16:50:00Z">
        <w:r w:rsidR="00F53DF4">
          <w:t xml:space="preserve">SSL_PORT_HANDLE </w:t>
        </w:r>
      </w:ins>
      <w:r>
        <w:t>handle</w:t>
      </w:r>
      <w:commentRangeEnd w:id="364"/>
      <w:r w:rsidR="00AE0604">
        <w:rPr>
          <w:rStyle w:val="CommentReference"/>
          <w:rFonts w:ascii="Arial" w:hAnsi="Arial"/>
          <w:b w:val="0"/>
        </w:rPr>
        <w:commentReference w:id="364"/>
      </w:r>
      <w:r>
        <w:t>, void *</w:t>
      </w:r>
      <w:proofErr w:type="spellStart"/>
      <w:r>
        <w:t>src</w:t>
      </w:r>
      <w:proofErr w:type="spellEnd"/>
      <w:r>
        <w:t xml:space="preserve">, </w:t>
      </w:r>
      <w:ins w:id="367" w:author="Verma, Shally" w:date="2015-04-27T16:50:00Z">
        <w:r w:rsidR="00F53DF4" w:rsidRPr="00F53DF4">
          <w:t>uint32_t</w:t>
        </w:r>
        <w:r w:rsidR="00F53DF4" w:rsidRPr="00F53DF4" w:rsidDel="00F53DF4">
          <w:t xml:space="preserve"> </w:t>
        </w:r>
      </w:ins>
      <w:del w:id="368" w:author="Verma, Shally" w:date="2015-04-27T16:50:00Z">
        <w:r w:rsidDel="00F53DF4">
          <w:delText>u</w:delText>
        </w:r>
        <w:r w:rsidR="005917BB" w:rsidDel="00F53DF4">
          <w:delText>32</w:delText>
        </w:r>
        <w:r w:rsidDel="00F53DF4">
          <w:delText xml:space="preserve"> </w:delText>
        </w:r>
      </w:del>
      <w:r>
        <w:t>*n)</w:t>
      </w:r>
      <w:bookmarkEnd w:id="363"/>
    </w:p>
    <w:p w:rsidR="00991B81" w:rsidRDefault="00991B81" w:rsidP="00991B81">
      <w:pPr>
        <w:pStyle w:val="Body0"/>
        <w:ind w:left="720"/>
      </w:pPr>
    </w:p>
    <w:p w:rsidR="00991B81" w:rsidRPr="008A3143" w:rsidRDefault="00991B81" w:rsidP="00991B81">
      <w:pPr>
        <w:pStyle w:val="Body0"/>
        <w:ind w:left="720"/>
        <w:rPr>
          <w:b/>
        </w:rPr>
      </w:pPr>
      <w:r w:rsidRPr="008A3143">
        <w:rPr>
          <w:b/>
        </w:rPr>
        <w:t>Description:</w:t>
      </w:r>
    </w:p>
    <w:p w:rsidR="00991B81" w:rsidRDefault="00991B81" w:rsidP="00991B81">
      <w:pPr>
        <w:pStyle w:val="Body0"/>
        <w:ind w:left="720"/>
      </w:pPr>
      <w:r>
        <w:t xml:space="preserve">This function should write number of bytes </w:t>
      </w:r>
      <w:r w:rsidR="008A3143">
        <w:t>from user buffer</w:t>
      </w:r>
      <w:r>
        <w:t xml:space="preserve"> </w:t>
      </w:r>
      <w:r w:rsidR="008A3143">
        <w:t>to communication port.</w:t>
      </w:r>
    </w:p>
    <w:p w:rsidR="00991B81" w:rsidRDefault="00991B81" w:rsidP="00991B81">
      <w:pPr>
        <w:pStyle w:val="Body0"/>
        <w:ind w:left="720"/>
      </w:pPr>
    </w:p>
    <w:p w:rsidR="00991B81" w:rsidRPr="008A3143" w:rsidRDefault="00991B81" w:rsidP="00991B81">
      <w:pPr>
        <w:pStyle w:val="Body0"/>
        <w:ind w:left="720"/>
        <w:rPr>
          <w:b/>
        </w:rPr>
      </w:pPr>
      <w:r w:rsidRPr="008A3143">
        <w:rPr>
          <w:b/>
        </w:rPr>
        <w:t>Return Code:</w:t>
      </w:r>
    </w:p>
    <w:p w:rsidR="00991B81" w:rsidRDefault="00991B81" w:rsidP="00991B81">
      <w:pPr>
        <w:pStyle w:val="Body0"/>
        <w:ind w:left="720"/>
      </w:pPr>
      <w:r>
        <w:t>SSL_STATUS_OK</w:t>
      </w:r>
    </w:p>
    <w:p w:rsidR="00991B81" w:rsidRDefault="00991B81" w:rsidP="00991B81">
      <w:pPr>
        <w:pStyle w:val="Body0"/>
        <w:ind w:left="720"/>
      </w:pPr>
      <w:r>
        <w:t>SSL_STATUS_INTERNAL_ERR</w:t>
      </w:r>
    </w:p>
    <w:p w:rsidR="00991B81" w:rsidRDefault="00991B81" w:rsidP="00991B81">
      <w:pPr>
        <w:pStyle w:val="Body0"/>
        <w:ind w:left="720"/>
      </w:pPr>
      <w:r>
        <w:t>SSL_STATUS_NOT_INIT</w:t>
      </w:r>
    </w:p>
    <w:p w:rsidR="00991B81" w:rsidRDefault="00991B81" w:rsidP="00991B81">
      <w:pPr>
        <w:pStyle w:val="Body0"/>
        <w:ind w:left="720"/>
      </w:pPr>
      <w:r>
        <w:t>SSL_STATUS_INVALID_PARAM</w:t>
      </w:r>
    </w:p>
    <w:p w:rsidR="00991B81" w:rsidRDefault="00991B81" w:rsidP="00991B81">
      <w:pPr>
        <w:pStyle w:val="Body0"/>
        <w:ind w:left="720"/>
      </w:pPr>
      <w:r>
        <w:t>SSL_STATUS_BAD_HANDLE</w:t>
      </w:r>
    </w:p>
    <w:p w:rsidR="00991B81" w:rsidRDefault="00991B81" w:rsidP="00991B81">
      <w:pPr>
        <w:pStyle w:val="Body0"/>
        <w:ind w:left="720"/>
      </w:pPr>
      <w:r>
        <w:t>SSL_STATUS_RESOURCE_ERR</w:t>
      </w:r>
    </w:p>
    <w:p w:rsidR="00991B81" w:rsidRDefault="0092530F" w:rsidP="00991B81">
      <w:pPr>
        <w:pStyle w:val="Body0"/>
        <w:ind w:left="720"/>
        <w:rPr>
          <w:ins w:id="369" w:author="Verma, Shally" w:date="2015-04-27T17:16:00Z"/>
        </w:rPr>
      </w:pPr>
      <w:ins w:id="370" w:author="Verma, Shally" w:date="2015-04-27T17:16:00Z">
        <w:r>
          <w:t>SSL_STATUS_OP_INCOMPLETE</w:t>
        </w:r>
      </w:ins>
    </w:p>
    <w:p w:rsidR="0092530F" w:rsidRDefault="0092530F" w:rsidP="00991B81">
      <w:pPr>
        <w:pStyle w:val="Body0"/>
        <w:ind w:left="720"/>
      </w:pPr>
    </w:p>
    <w:p w:rsidR="00991B81" w:rsidRPr="008A3143" w:rsidRDefault="00991B81" w:rsidP="00991B81">
      <w:pPr>
        <w:pStyle w:val="Body0"/>
        <w:ind w:left="720"/>
        <w:rPr>
          <w:b/>
        </w:rPr>
      </w:pPr>
      <w:r w:rsidRPr="008A3143">
        <w:rPr>
          <w:b/>
        </w:rPr>
        <w:t>Input:</w:t>
      </w:r>
    </w:p>
    <w:tbl>
      <w:tblPr>
        <w:tblStyle w:val="TableGrid"/>
        <w:tblW w:w="0" w:type="auto"/>
        <w:tblInd w:w="720" w:type="dxa"/>
        <w:tblLook w:val="04A0" w:firstRow="1" w:lastRow="0" w:firstColumn="1" w:lastColumn="0" w:noHBand="0" w:noVBand="1"/>
      </w:tblPr>
      <w:tblGrid>
        <w:gridCol w:w="2860"/>
        <w:gridCol w:w="2861"/>
      </w:tblGrid>
      <w:tr w:rsidR="00991B81" w:rsidTr="00D21465">
        <w:tc>
          <w:tcPr>
            <w:tcW w:w="2860" w:type="dxa"/>
          </w:tcPr>
          <w:p w:rsidR="00991B81" w:rsidRDefault="00991B81" w:rsidP="00D21465">
            <w:r>
              <w:t>Parameter</w:t>
            </w:r>
          </w:p>
        </w:tc>
        <w:tc>
          <w:tcPr>
            <w:tcW w:w="2861" w:type="dxa"/>
          </w:tcPr>
          <w:p w:rsidR="00991B81" w:rsidRDefault="00991B81" w:rsidP="00D21465">
            <w:r>
              <w:t>Description</w:t>
            </w:r>
          </w:p>
        </w:tc>
      </w:tr>
      <w:tr w:rsidR="00991B81" w:rsidTr="00D21465">
        <w:tc>
          <w:tcPr>
            <w:tcW w:w="2860" w:type="dxa"/>
          </w:tcPr>
          <w:p w:rsidR="00991B81" w:rsidRDefault="0084343B" w:rsidP="00D21465">
            <w:r>
              <w:t>H</w:t>
            </w:r>
            <w:r w:rsidR="00991B81">
              <w:t>andle</w:t>
            </w:r>
          </w:p>
        </w:tc>
        <w:tc>
          <w:tcPr>
            <w:tcW w:w="2861" w:type="dxa"/>
          </w:tcPr>
          <w:p w:rsidR="00991B81" w:rsidRDefault="00991B81" w:rsidP="00D21465">
            <w:r>
              <w:t>Handle to hardware port</w:t>
            </w:r>
          </w:p>
        </w:tc>
      </w:tr>
      <w:tr w:rsidR="00991B81" w:rsidTr="00D21465">
        <w:tc>
          <w:tcPr>
            <w:tcW w:w="2860" w:type="dxa"/>
          </w:tcPr>
          <w:p w:rsidR="00991B81" w:rsidRDefault="00991B81" w:rsidP="00AE0604">
            <w:r>
              <w:t>*</w:t>
            </w:r>
            <w:proofErr w:type="spellStart"/>
            <w:r w:rsidR="00AE0604">
              <w:t>src</w:t>
            </w:r>
            <w:proofErr w:type="spellEnd"/>
          </w:p>
        </w:tc>
        <w:tc>
          <w:tcPr>
            <w:tcW w:w="2861" w:type="dxa"/>
          </w:tcPr>
          <w:p w:rsidR="00991B81" w:rsidRDefault="00371B86" w:rsidP="00D21465">
            <w:r>
              <w:t>source</w:t>
            </w:r>
            <w:r w:rsidR="00991B81">
              <w:t xml:space="preserve"> buffer to</w:t>
            </w:r>
            <w:r>
              <w:t xml:space="preserve"> be written</w:t>
            </w:r>
          </w:p>
        </w:tc>
      </w:tr>
      <w:tr w:rsidR="00991B81" w:rsidTr="00D21465">
        <w:tc>
          <w:tcPr>
            <w:tcW w:w="2860" w:type="dxa"/>
          </w:tcPr>
          <w:p w:rsidR="00991B81" w:rsidRDefault="00991B81" w:rsidP="00D21465">
            <w:r>
              <w:t>*n</w:t>
            </w:r>
          </w:p>
        </w:tc>
        <w:tc>
          <w:tcPr>
            <w:tcW w:w="2861" w:type="dxa"/>
          </w:tcPr>
          <w:p w:rsidR="00991B81" w:rsidRDefault="00991B81" w:rsidP="00371B86">
            <w:r>
              <w:t xml:space="preserve">Pointer indicating Number of bytes to </w:t>
            </w:r>
            <w:r w:rsidR="00371B86">
              <w:t>write</w:t>
            </w:r>
            <w:r>
              <w:t xml:space="preserve"> from </w:t>
            </w:r>
            <w:r w:rsidR="00371B86">
              <w:t xml:space="preserve">buffer to </w:t>
            </w:r>
            <w:r>
              <w:t xml:space="preserve">port </w:t>
            </w:r>
          </w:p>
        </w:tc>
      </w:tr>
    </w:tbl>
    <w:p w:rsidR="00991B81" w:rsidRDefault="00991B81" w:rsidP="00991B81">
      <w:pPr>
        <w:pStyle w:val="Body0"/>
        <w:ind w:left="720"/>
      </w:pPr>
    </w:p>
    <w:p w:rsidR="00FE0B84" w:rsidRPr="008A3143" w:rsidRDefault="00991B81" w:rsidP="00991B81">
      <w:pPr>
        <w:pStyle w:val="Body0"/>
        <w:ind w:left="720"/>
        <w:rPr>
          <w:b/>
        </w:rPr>
      </w:pPr>
      <w:r w:rsidRPr="008A3143">
        <w:rPr>
          <w:b/>
        </w:rPr>
        <w:t>Output</w:t>
      </w:r>
      <w:r w:rsidR="008A3143">
        <w:rPr>
          <w:b/>
        </w:rPr>
        <w:t>:</w:t>
      </w:r>
    </w:p>
    <w:tbl>
      <w:tblPr>
        <w:tblStyle w:val="TableGrid"/>
        <w:tblW w:w="0" w:type="auto"/>
        <w:tblInd w:w="720" w:type="dxa"/>
        <w:tblLook w:val="04A0" w:firstRow="1" w:lastRow="0" w:firstColumn="1" w:lastColumn="0" w:noHBand="0" w:noVBand="1"/>
      </w:tblPr>
      <w:tblGrid>
        <w:gridCol w:w="2860"/>
        <w:gridCol w:w="2861"/>
      </w:tblGrid>
      <w:tr w:rsidR="00991B81" w:rsidTr="00D21465">
        <w:tc>
          <w:tcPr>
            <w:tcW w:w="2860" w:type="dxa"/>
          </w:tcPr>
          <w:p w:rsidR="00991B81" w:rsidRDefault="00991B81" w:rsidP="00D21465">
            <w:r>
              <w:t>Parameter</w:t>
            </w:r>
          </w:p>
        </w:tc>
        <w:tc>
          <w:tcPr>
            <w:tcW w:w="2861" w:type="dxa"/>
          </w:tcPr>
          <w:p w:rsidR="00991B81" w:rsidRDefault="00991B81" w:rsidP="00D21465">
            <w:r>
              <w:t>Description</w:t>
            </w:r>
          </w:p>
        </w:tc>
      </w:tr>
      <w:tr w:rsidR="00991B81" w:rsidTr="00D21465">
        <w:tc>
          <w:tcPr>
            <w:tcW w:w="2860" w:type="dxa"/>
          </w:tcPr>
          <w:p w:rsidR="00991B81" w:rsidRDefault="00991B81" w:rsidP="00D21465">
            <w:r>
              <w:t>*n</w:t>
            </w:r>
          </w:p>
        </w:tc>
        <w:tc>
          <w:tcPr>
            <w:tcW w:w="2861" w:type="dxa"/>
          </w:tcPr>
          <w:p w:rsidR="00991B81" w:rsidRDefault="00991B81" w:rsidP="00371B86">
            <w:r>
              <w:t xml:space="preserve">Pointer updated with Number of bytes actually </w:t>
            </w:r>
            <w:r w:rsidR="00371B86">
              <w:t>written</w:t>
            </w:r>
            <w:r>
              <w:t xml:space="preserve"> </w:t>
            </w:r>
            <w:r w:rsidR="00371B86">
              <w:t>to</w:t>
            </w:r>
            <w:r>
              <w:t xml:space="preserve"> port </w:t>
            </w:r>
          </w:p>
        </w:tc>
      </w:tr>
    </w:tbl>
    <w:p w:rsidR="00991B81" w:rsidRDefault="00991B81" w:rsidP="00991B81">
      <w:pPr>
        <w:pStyle w:val="Body0"/>
        <w:ind w:left="720"/>
      </w:pPr>
    </w:p>
    <w:p w:rsidR="00426321" w:rsidDel="00F53DF4" w:rsidRDefault="00371B86" w:rsidP="00AD66CA">
      <w:pPr>
        <w:pStyle w:val="Heading2"/>
        <w:rPr>
          <w:del w:id="371" w:author="Verma, Shally" w:date="2015-04-27T16:51:00Z"/>
          <w:lang w:val="en-GB" w:eastAsia="de-DE"/>
        </w:rPr>
      </w:pPr>
      <w:del w:id="372" w:author="Verma, Shally" w:date="2015-04-27T16:51:00Z">
        <w:r w:rsidRPr="00371B86" w:rsidDel="00F53DF4">
          <w:rPr>
            <w:lang w:val="en-GB" w:eastAsia="de-DE"/>
          </w:rPr>
          <w:delText>SS</w:delText>
        </w:r>
        <w:r w:rsidR="008B2569" w:rsidDel="00F53DF4">
          <w:rPr>
            <w:lang w:val="en-GB" w:eastAsia="de-DE"/>
          </w:rPr>
          <w:delText>L_STATUS SSL_port_set_attribute</w:delText>
        </w:r>
        <w:r w:rsidRPr="00371B86" w:rsidDel="00F53DF4">
          <w:rPr>
            <w:lang w:val="en-GB" w:eastAsia="de-DE"/>
          </w:rPr>
          <w:delText>(</w:delText>
        </w:r>
        <w:commentRangeStart w:id="373"/>
        <w:r w:rsidR="00862F04" w:rsidDel="00F53DF4">
          <w:rPr>
            <w:lang w:val="en-GB" w:eastAsia="de-DE"/>
          </w:rPr>
          <w:delText>u32</w:delText>
        </w:r>
        <w:r w:rsidRPr="00371B86" w:rsidDel="00F53DF4">
          <w:rPr>
            <w:lang w:val="en-GB" w:eastAsia="de-DE"/>
          </w:rPr>
          <w:delText xml:space="preserve"> handle</w:delText>
        </w:r>
        <w:commentRangeEnd w:id="373"/>
        <w:r w:rsidR="00AE0604" w:rsidDel="00F53DF4">
          <w:rPr>
            <w:rStyle w:val="CommentReference"/>
            <w:rFonts w:ascii="Arial" w:hAnsi="Arial"/>
            <w:b w:val="0"/>
          </w:rPr>
          <w:commentReference w:id="373"/>
        </w:r>
        <w:r w:rsidRPr="00371B86" w:rsidDel="00F53DF4">
          <w:rPr>
            <w:lang w:val="en-GB" w:eastAsia="de-DE"/>
          </w:rPr>
          <w:delText>,int attrib, void *val)</w:delText>
        </w:r>
      </w:del>
    </w:p>
    <w:p w:rsidR="008A3143" w:rsidRPr="008A3143" w:rsidDel="00F53DF4" w:rsidRDefault="008A3143" w:rsidP="008A3143">
      <w:pPr>
        <w:rPr>
          <w:del w:id="374" w:author="Verma, Shally" w:date="2015-04-27T16:51:00Z"/>
          <w:lang w:val="en-GB" w:eastAsia="de-DE"/>
        </w:rPr>
      </w:pPr>
    </w:p>
    <w:p w:rsidR="00371B86" w:rsidRPr="008A3143" w:rsidDel="00F53DF4" w:rsidRDefault="00371B86" w:rsidP="00371B86">
      <w:pPr>
        <w:pStyle w:val="ListParagraph"/>
        <w:rPr>
          <w:del w:id="375" w:author="Verma, Shally" w:date="2015-04-27T16:51:00Z"/>
          <w:b/>
          <w:iCs/>
          <w:lang w:val="en-GB" w:eastAsia="de-DE"/>
        </w:rPr>
      </w:pPr>
      <w:del w:id="376" w:author="Verma, Shally" w:date="2015-04-27T16:51:00Z">
        <w:r w:rsidRPr="008A3143" w:rsidDel="00F53DF4">
          <w:rPr>
            <w:b/>
            <w:iCs/>
            <w:lang w:val="en-GB" w:eastAsia="de-DE"/>
          </w:rPr>
          <w:delText>Description:</w:delText>
        </w:r>
      </w:del>
    </w:p>
    <w:p w:rsidR="00371B86" w:rsidDel="00F53DF4" w:rsidRDefault="00371B86" w:rsidP="00371B86">
      <w:pPr>
        <w:pStyle w:val="ListParagraph"/>
        <w:rPr>
          <w:del w:id="377" w:author="Verma, Shally" w:date="2015-04-27T16:51:00Z"/>
          <w:iCs/>
          <w:lang w:val="en-GB" w:eastAsia="de-DE"/>
        </w:rPr>
      </w:pPr>
      <w:del w:id="378" w:author="Verma, Shally" w:date="2015-04-27T16:51:00Z">
        <w:r w:rsidDel="00F53DF4">
          <w:rPr>
            <w:iCs/>
            <w:lang w:val="en-GB" w:eastAsia="de-DE"/>
          </w:rPr>
          <w:delText xml:space="preserve">This function should set any specific attribute </w:delText>
        </w:r>
        <w:r w:rsidR="00EF36B4" w:rsidDel="00F53DF4">
          <w:rPr>
            <w:iCs/>
            <w:lang w:val="en-GB" w:eastAsia="de-DE"/>
          </w:rPr>
          <w:delText>on communication port, if needed.</w:delText>
        </w:r>
      </w:del>
    </w:p>
    <w:p w:rsidR="00371B86" w:rsidDel="00F53DF4" w:rsidRDefault="00371B86" w:rsidP="00371B86">
      <w:pPr>
        <w:pStyle w:val="ListParagraph"/>
        <w:rPr>
          <w:del w:id="379" w:author="Verma, Shally" w:date="2015-04-27T16:51:00Z"/>
          <w:iCs/>
          <w:lang w:val="en-GB" w:eastAsia="de-DE"/>
        </w:rPr>
      </w:pPr>
      <w:del w:id="380" w:author="Verma, Shally" w:date="2015-04-27T16:51:00Z">
        <w:r w:rsidDel="00F53DF4">
          <w:rPr>
            <w:iCs/>
            <w:lang w:val="en-GB" w:eastAsia="de-DE"/>
          </w:rPr>
          <w:delText xml:space="preserve">Attribute definition is purely up to user which can be defined according to host platform and system in use. </w:delText>
        </w:r>
      </w:del>
    </w:p>
    <w:p w:rsidR="00371B86" w:rsidDel="00F53DF4" w:rsidRDefault="00371B86" w:rsidP="00371B86">
      <w:pPr>
        <w:pStyle w:val="ListParagraph"/>
        <w:rPr>
          <w:del w:id="381" w:author="Verma, Shally" w:date="2015-04-27T16:51:00Z"/>
          <w:iCs/>
          <w:lang w:val="en-GB" w:eastAsia="de-DE"/>
        </w:rPr>
      </w:pPr>
      <w:del w:id="382" w:author="Verma, Shally" w:date="2015-04-27T16:51:00Z">
        <w:r w:rsidDel="00F53DF4">
          <w:rPr>
            <w:iCs/>
            <w:lang w:val="en-GB" w:eastAsia="de-DE"/>
          </w:rPr>
          <w:delText>This implementation is optional. User may use this function to set any run-time attribute information on port.</w:delText>
        </w:r>
      </w:del>
    </w:p>
    <w:p w:rsidR="00371B86" w:rsidDel="00F53DF4" w:rsidRDefault="00371B86" w:rsidP="00371B86">
      <w:pPr>
        <w:pStyle w:val="ListParagraph"/>
        <w:rPr>
          <w:del w:id="383" w:author="Verma, Shally" w:date="2015-04-27T16:51:00Z"/>
          <w:iCs/>
          <w:lang w:val="en-GB" w:eastAsia="de-DE"/>
        </w:rPr>
      </w:pPr>
    </w:p>
    <w:p w:rsidR="00371B86" w:rsidRPr="00EF36B4" w:rsidDel="00F53DF4" w:rsidRDefault="00371B86" w:rsidP="00371B86">
      <w:pPr>
        <w:pStyle w:val="ListParagraph"/>
        <w:rPr>
          <w:del w:id="384" w:author="Verma, Shally" w:date="2015-04-27T16:51:00Z"/>
          <w:b/>
          <w:iCs/>
          <w:lang w:val="en-GB" w:eastAsia="de-DE"/>
        </w:rPr>
      </w:pPr>
      <w:del w:id="385" w:author="Verma, Shally" w:date="2015-04-27T16:51:00Z">
        <w:r w:rsidRPr="00EF36B4" w:rsidDel="00F53DF4">
          <w:rPr>
            <w:b/>
            <w:iCs/>
            <w:lang w:val="en-GB" w:eastAsia="de-DE"/>
          </w:rPr>
          <w:delText>Return Code*:</w:delText>
        </w:r>
      </w:del>
    </w:p>
    <w:p w:rsidR="00371B86" w:rsidDel="00F53DF4" w:rsidRDefault="00371B86" w:rsidP="00371B86">
      <w:pPr>
        <w:pStyle w:val="ListParagraph"/>
        <w:rPr>
          <w:del w:id="386" w:author="Verma, Shally" w:date="2015-04-27T16:51:00Z"/>
          <w:iCs/>
          <w:lang w:val="en-GB" w:eastAsia="de-DE"/>
        </w:rPr>
      </w:pPr>
      <w:del w:id="387" w:author="Verma, Shally" w:date="2015-04-27T16:51:00Z">
        <w:r w:rsidDel="00F53DF4">
          <w:rPr>
            <w:iCs/>
            <w:lang w:val="en-GB" w:eastAsia="de-DE"/>
          </w:rPr>
          <w:delText>SSL_STATUS_OK</w:delText>
        </w:r>
      </w:del>
    </w:p>
    <w:p w:rsidR="00371B86" w:rsidDel="00F53DF4" w:rsidRDefault="00371B86" w:rsidP="00371B86">
      <w:pPr>
        <w:pStyle w:val="ListParagraph"/>
        <w:rPr>
          <w:del w:id="388" w:author="Verma, Shally" w:date="2015-04-27T16:51:00Z"/>
          <w:iCs/>
          <w:lang w:val="en-GB" w:eastAsia="de-DE"/>
        </w:rPr>
      </w:pPr>
      <w:del w:id="389" w:author="Verma, Shally" w:date="2015-04-27T16:51:00Z">
        <w:r w:rsidDel="00F53DF4">
          <w:rPr>
            <w:iCs/>
            <w:lang w:val="en-GB" w:eastAsia="de-DE"/>
          </w:rPr>
          <w:delText>SSL_STATUS_INTERNAL_ERR</w:delText>
        </w:r>
      </w:del>
    </w:p>
    <w:p w:rsidR="00371B86" w:rsidDel="00F53DF4" w:rsidRDefault="00371B86" w:rsidP="00371B86">
      <w:pPr>
        <w:pStyle w:val="ListParagraph"/>
        <w:rPr>
          <w:del w:id="390" w:author="Verma, Shally" w:date="2015-04-27T16:51:00Z"/>
          <w:iCs/>
          <w:lang w:val="en-GB" w:eastAsia="de-DE"/>
        </w:rPr>
      </w:pPr>
      <w:del w:id="391" w:author="Verma, Shally" w:date="2015-04-27T16:51:00Z">
        <w:r w:rsidDel="00F53DF4">
          <w:rPr>
            <w:iCs/>
            <w:lang w:val="en-GB" w:eastAsia="de-DE"/>
          </w:rPr>
          <w:delText>SSL_STATUS_NOT_INIT</w:delText>
        </w:r>
      </w:del>
    </w:p>
    <w:p w:rsidR="00371B86" w:rsidDel="00F53DF4" w:rsidRDefault="00371B86" w:rsidP="00371B86">
      <w:pPr>
        <w:pStyle w:val="ListParagraph"/>
        <w:rPr>
          <w:del w:id="392" w:author="Verma, Shally" w:date="2015-04-27T16:51:00Z"/>
          <w:iCs/>
          <w:lang w:val="en-GB" w:eastAsia="de-DE"/>
        </w:rPr>
      </w:pPr>
      <w:del w:id="393" w:author="Verma, Shally" w:date="2015-04-27T16:51:00Z">
        <w:r w:rsidDel="00F53DF4">
          <w:rPr>
            <w:iCs/>
            <w:lang w:val="en-GB" w:eastAsia="de-DE"/>
          </w:rPr>
          <w:delText>SSL_STATUS_INVALID_PARAM</w:delText>
        </w:r>
      </w:del>
    </w:p>
    <w:p w:rsidR="00371B86" w:rsidDel="00F53DF4" w:rsidRDefault="00371B86" w:rsidP="00371B86">
      <w:pPr>
        <w:pStyle w:val="ListParagraph"/>
        <w:rPr>
          <w:del w:id="394" w:author="Verma, Shally" w:date="2015-04-27T16:51:00Z"/>
          <w:iCs/>
          <w:lang w:val="en-GB" w:eastAsia="de-DE"/>
        </w:rPr>
      </w:pPr>
      <w:del w:id="395" w:author="Verma, Shally" w:date="2015-04-27T16:51:00Z">
        <w:r w:rsidDel="00F53DF4">
          <w:rPr>
            <w:iCs/>
            <w:lang w:val="en-GB" w:eastAsia="de-DE"/>
          </w:rPr>
          <w:delText>SSL_STATUS_BAD_HANDLE</w:delText>
        </w:r>
      </w:del>
    </w:p>
    <w:p w:rsidR="00371B86" w:rsidRPr="00371B86" w:rsidDel="00F53DF4" w:rsidRDefault="00371B86" w:rsidP="00371B86">
      <w:pPr>
        <w:pStyle w:val="ListParagraph"/>
        <w:rPr>
          <w:del w:id="396" w:author="Verma, Shally" w:date="2015-04-27T16:51:00Z"/>
          <w:b/>
          <w:iCs/>
          <w:sz w:val="16"/>
          <w:lang w:val="en-GB" w:eastAsia="de-DE"/>
        </w:rPr>
      </w:pPr>
      <w:del w:id="397" w:author="Verma, Shally" w:date="2015-04-27T16:51:00Z">
        <w:r w:rsidRPr="00371B86" w:rsidDel="00F53DF4">
          <w:rPr>
            <w:b/>
            <w:iCs/>
            <w:sz w:val="16"/>
            <w:lang w:val="en-GB" w:eastAsia="de-DE"/>
          </w:rPr>
          <w:delText>* A typical set of return codes should take care of following cases. Other than this, user may define any other return code as deemed relevant for their attribute handling.</w:delText>
        </w:r>
      </w:del>
    </w:p>
    <w:p w:rsidR="00371B86" w:rsidDel="00F53DF4" w:rsidRDefault="00371B86" w:rsidP="00371B86">
      <w:pPr>
        <w:pStyle w:val="ListParagraph"/>
        <w:rPr>
          <w:del w:id="398" w:author="Verma, Shally" w:date="2015-04-27T16:51:00Z"/>
          <w:iCs/>
          <w:lang w:val="en-GB" w:eastAsia="de-DE"/>
        </w:rPr>
      </w:pPr>
    </w:p>
    <w:p w:rsidR="00371B86" w:rsidRPr="00EF36B4" w:rsidDel="00F53DF4" w:rsidRDefault="00371B86" w:rsidP="00371B86">
      <w:pPr>
        <w:pStyle w:val="ListParagraph"/>
        <w:rPr>
          <w:del w:id="399" w:author="Verma, Shally" w:date="2015-04-27T16:51:00Z"/>
          <w:b/>
          <w:iCs/>
          <w:lang w:val="en-GB" w:eastAsia="de-DE"/>
        </w:rPr>
      </w:pPr>
      <w:del w:id="400" w:author="Verma, Shally" w:date="2015-04-27T16:51:00Z">
        <w:r w:rsidRPr="00EF36B4" w:rsidDel="00F53DF4">
          <w:rPr>
            <w:b/>
            <w:iCs/>
            <w:lang w:val="en-GB" w:eastAsia="de-DE"/>
          </w:rPr>
          <w:delText>Input</w:delText>
        </w:r>
        <w:r w:rsidR="00EF36B4" w:rsidDel="00F53DF4">
          <w:rPr>
            <w:b/>
            <w:iCs/>
            <w:lang w:val="en-GB" w:eastAsia="de-DE"/>
          </w:rPr>
          <w:delText>:</w:delText>
        </w:r>
      </w:del>
    </w:p>
    <w:tbl>
      <w:tblPr>
        <w:tblStyle w:val="TableGrid"/>
        <w:tblW w:w="0" w:type="auto"/>
        <w:tblInd w:w="720" w:type="dxa"/>
        <w:tblLook w:val="04A0" w:firstRow="1" w:lastRow="0" w:firstColumn="1" w:lastColumn="0" w:noHBand="0" w:noVBand="1"/>
      </w:tblPr>
      <w:tblGrid>
        <w:gridCol w:w="2860"/>
        <w:gridCol w:w="2861"/>
      </w:tblGrid>
      <w:tr w:rsidR="00371B86" w:rsidDel="00F53DF4" w:rsidTr="00D21465">
        <w:trPr>
          <w:del w:id="401" w:author="Verma, Shally" w:date="2015-04-27T16:51:00Z"/>
        </w:trPr>
        <w:tc>
          <w:tcPr>
            <w:tcW w:w="2860" w:type="dxa"/>
          </w:tcPr>
          <w:p w:rsidR="00371B86" w:rsidDel="00F53DF4" w:rsidRDefault="00371B86" w:rsidP="00D21465">
            <w:pPr>
              <w:rPr>
                <w:del w:id="402" w:author="Verma, Shally" w:date="2015-04-27T16:51:00Z"/>
              </w:rPr>
            </w:pPr>
            <w:del w:id="403" w:author="Verma, Shally" w:date="2015-04-27T16:51:00Z">
              <w:r w:rsidDel="00F53DF4">
                <w:delText>Parameter</w:delText>
              </w:r>
            </w:del>
          </w:p>
        </w:tc>
        <w:tc>
          <w:tcPr>
            <w:tcW w:w="2861" w:type="dxa"/>
          </w:tcPr>
          <w:p w:rsidR="00371B86" w:rsidDel="00F53DF4" w:rsidRDefault="00371B86" w:rsidP="00D21465">
            <w:pPr>
              <w:rPr>
                <w:del w:id="404" w:author="Verma, Shally" w:date="2015-04-27T16:51:00Z"/>
              </w:rPr>
            </w:pPr>
            <w:del w:id="405" w:author="Verma, Shally" w:date="2015-04-27T16:51:00Z">
              <w:r w:rsidDel="00F53DF4">
                <w:delText>Description</w:delText>
              </w:r>
            </w:del>
          </w:p>
        </w:tc>
      </w:tr>
      <w:tr w:rsidR="00371B86" w:rsidDel="00F53DF4" w:rsidTr="00D21465">
        <w:trPr>
          <w:del w:id="406" w:author="Verma, Shally" w:date="2015-04-27T16:51:00Z"/>
        </w:trPr>
        <w:tc>
          <w:tcPr>
            <w:tcW w:w="2860" w:type="dxa"/>
          </w:tcPr>
          <w:p w:rsidR="00371B86" w:rsidDel="00F53DF4" w:rsidRDefault="00371B86" w:rsidP="00D21465">
            <w:pPr>
              <w:rPr>
                <w:del w:id="407" w:author="Verma, Shally" w:date="2015-04-27T16:51:00Z"/>
              </w:rPr>
            </w:pPr>
            <w:del w:id="408" w:author="Verma, Shally" w:date="2015-04-27T16:51:00Z">
              <w:r w:rsidDel="00F53DF4">
                <w:delText>unsigned long handle</w:delText>
              </w:r>
            </w:del>
          </w:p>
        </w:tc>
        <w:tc>
          <w:tcPr>
            <w:tcW w:w="2861" w:type="dxa"/>
          </w:tcPr>
          <w:p w:rsidR="00371B86" w:rsidDel="00F53DF4" w:rsidRDefault="00371B86" w:rsidP="00D21465">
            <w:pPr>
              <w:rPr>
                <w:del w:id="409" w:author="Verma, Shally" w:date="2015-04-27T16:51:00Z"/>
              </w:rPr>
            </w:pPr>
            <w:del w:id="410" w:author="Verma, Shally" w:date="2015-04-27T16:51:00Z">
              <w:r w:rsidDel="00F53DF4">
                <w:delText>Handle to hardware port</w:delText>
              </w:r>
            </w:del>
          </w:p>
        </w:tc>
      </w:tr>
      <w:tr w:rsidR="00371B86" w:rsidDel="00F53DF4" w:rsidTr="00D21465">
        <w:trPr>
          <w:del w:id="411" w:author="Verma, Shally" w:date="2015-04-27T16:51:00Z"/>
        </w:trPr>
        <w:tc>
          <w:tcPr>
            <w:tcW w:w="2860" w:type="dxa"/>
          </w:tcPr>
          <w:p w:rsidR="00371B86" w:rsidDel="00F53DF4" w:rsidRDefault="008B2569" w:rsidP="00D21465">
            <w:pPr>
              <w:rPr>
                <w:del w:id="412" w:author="Verma, Shally" w:date="2015-04-27T16:51:00Z"/>
              </w:rPr>
            </w:pPr>
            <w:del w:id="413" w:author="Verma, Shally" w:date="2015-04-27T16:51:00Z">
              <w:r w:rsidDel="00F53DF4">
                <w:delText>int attrib</w:delText>
              </w:r>
            </w:del>
          </w:p>
        </w:tc>
        <w:tc>
          <w:tcPr>
            <w:tcW w:w="2861" w:type="dxa"/>
          </w:tcPr>
          <w:p w:rsidR="00371B86" w:rsidDel="00F53DF4" w:rsidRDefault="00371B86" w:rsidP="00D21465">
            <w:pPr>
              <w:rPr>
                <w:del w:id="414" w:author="Verma, Shally" w:date="2015-04-27T16:51:00Z"/>
              </w:rPr>
            </w:pPr>
            <w:del w:id="415" w:author="Verma, Shally" w:date="2015-04-27T16:51:00Z">
              <w:r w:rsidDel="00F53DF4">
                <w:delText>User defined attribute enum</w:delText>
              </w:r>
            </w:del>
          </w:p>
        </w:tc>
      </w:tr>
      <w:tr w:rsidR="00371B86" w:rsidDel="00F53DF4" w:rsidTr="00D21465">
        <w:trPr>
          <w:del w:id="416" w:author="Verma, Shally" w:date="2015-04-27T16:51:00Z"/>
        </w:trPr>
        <w:tc>
          <w:tcPr>
            <w:tcW w:w="2860" w:type="dxa"/>
          </w:tcPr>
          <w:p w:rsidR="00371B86" w:rsidDel="00F53DF4" w:rsidRDefault="00371B86" w:rsidP="00D21465">
            <w:pPr>
              <w:rPr>
                <w:del w:id="417" w:author="Verma, Shally" w:date="2015-04-27T16:51:00Z"/>
              </w:rPr>
            </w:pPr>
            <w:del w:id="418" w:author="Verma, Shally" w:date="2015-04-27T16:51:00Z">
              <w:r w:rsidDel="00F53DF4">
                <w:delText>void *val</w:delText>
              </w:r>
            </w:del>
          </w:p>
        </w:tc>
        <w:tc>
          <w:tcPr>
            <w:tcW w:w="2861" w:type="dxa"/>
          </w:tcPr>
          <w:p w:rsidR="00371B86" w:rsidDel="00F53DF4" w:rsidRDefault="00371B86" w:rsidP="00D21465">
            <w:pPr>
              <w:rPr>
                <w:del w:id="419" w:author="Verma, Shally" w:date="2015-04-27T16:51:00Z"/>
              </w:rPr>
            </w:pPr>
            <w:del w:id="420" w:author="Verma, Shally" w:date="2015-04-27T16:51:00Z">
              <w:r w:rsidDel="00F53DF4">
                <w:delText>Value associated with attribute, if any</w:delText>
              </w:r>
            </w:del>
          </w:p>
        </w:tc>
      </w:tr>
    </w:tbl>
    <w:p w:rsidR="00371B86" w:rsidDel="00F53DF4" w:rsidRDefault="00371B86" w:rsidP="00371B86">
      <w:pPr>
        <w:pStyle w:val="ListParagraph"/>
        <w:rPr>
          <w:del w:id="421" w:author="Verma, Shally" w:date="2015-04-27T16:51:00Z"/>
          <w:iCs/>
          <w:lang w:val="en-GB" w:eastAsia="de-DE"/>
        </w:rPr>
      </w:pPr>
    </w:p>
    <w:p w:rsidR="00371B86" w:rsidRPr="00EF36B4" w:rsidDel="00F53DF4" w:rsidRDefault="00371B86" w:rsidP="00371B86">
      <w:pPr>
        <w:pStyle w:val="ListParagraph"/>
        <w:rPr>
          <w:del w:id="422" w:author="Verma, Shally" w:date="2015-04-27T16:51:00Z"/>
          <w:b/>
          <w:iCs/>
          <w:lang w:val="en-GB" w:eastAsia="de-DE"/>
        </w:rPr>
      </w:pPr>
      <w:del w:id="423" w:author="Verma, Shally" w:date="2015-04-27T16:51:00Z">
        <w:r w:rsidRPr="00EF36B4" w:rsidDel="00F53DF4">
          <w:rPr>
            <w:b/>
            <w:iCs/>
            <w:lang w:val="en-GB" w:eastAsia="de-DE"/>
          </w:rPr>
          <w:delText>Output</w:delText>
        </w:r>
        <w:r w:rsidR="00EF36B4" w:rsidDel="00F53DF4">
          <w:rPr>
            <w:b/>
            <w:iCs/>
            <w:lang w:val="en-GB" w:eastAsia="de-DE"/>
          </w:rPr>
          <w:delText>:</w:delText>
        </w:r>
      </w:del>
    </w:p>
    <w:p w:rsidR="00371B86" w:rsidRPr="00371B86" w:rsidDel="00F53DF4" w:rsidRDefault="00371B86" w:rsidP="00371B86">
      <w:pPr>
        <w:pStyle w:val="ListParagraph"/>
        <w:rPr>
          <w:del w:id="424" w:author="Verma, Shally" w:date="2015-04-27T16:51:00Z"/>
          <w:iCs/>
          <w:lang w:val="en-GB" w:eastAsia="de-DE"/>
        </w:rPr>
      </w:pPr>
      <w:del w:id="425" w:author="Verma, Shally" w:date="2015-04-27T16:51:00Z">
        <w:r w:rsidDel="00F53DF4">
          <w:rPr>
            <w:iCs/>
            <w:lang w:val="en-GB" w:eastAsia="de-DE"/>
          </w:rPr>
          <w:delText>None</w:delText>
        </w:r>
      </w:del>
    </w:p>
    <w:p w:rsidR="002C4D94" w:rsidRPr="002C4D94" w:rsidDel="00F53DF4" w:rsidRDefault="002C4D94" w:rsidP="002C4D94">
      <w:pPr>
        <w:rPr>
          <w:del w:id="426" w:author="Verma, Shally" w:date="2015-04-27T16:51:00Z"/>
        </w:rPr>
      </w:pPr>
    </w:p>
    <w:p w:rsidR="008A3C38" w:rsidDel="00F53DF4" w:rsidRDefault="00371B86" w:rsidP="00AD66CA">
      <w:pPr>
        <w:pStyle w:val="Heading2"/>
        <w:rPr>
          <w:del w:id="427" w:author="Verma, Shally" w:date="2015-04-27T16:51:00Z"/>
        </w:rPr>
      </w:pPr>
      <w:del w:id="428" w:author="Verma, Shally" w:date="2015-04-27T16:51:00Z">
        <w:r w:rsidDel="00F53DF4">
          <w:delText>SSL_STATUS SSL_port_</w:delText>
        </w:r>
        <w:r w:rsidR="00AD66CA" w:rsidDel="00F53DF4">
          <w:delText>get_</w:delText>
        </w:r>
        <w:r w:rsidDel="00F53DF4">
          <w:delText>attribute(</w:delText>
        </w:r>
      </w:del>
      <w:del w:id="429" w:author="Verma, Shally" w:date="2015-04-14T12:43:00Z">
        <w:r w:rsidDel="00AE0604">
          <w:delText xml:space="preserve">unsigned </w:delText>
        </w:r>
        <w:commentRangeStart w:id="430"/>
        <w:r w:rsidDel="00AE0604">
          <w:delText>long</w:delText>
        </w:r>
      </w:del>
      <w:del w:id="431" w:author="Verma, Shally" w:date="2015-04-27T16:51:00Z">
        <w:r w:rsidDel="00F53DF4">
          <w:delText xml:space="preserve"> handle</w:delText>
        </w:r>
        <w:commentRangeEnd w:id="430"/>
        <w:r w:rsidR="00AE0604" w:rsidDel="00F53DF4">
          <w:rPr>
            <w:rStyle w:val="CommentReference"/>
            <w:rFonts w:ascii="Arial" w:hAnsi="Arial"/>
            <w:b w:val="0"/>
          </w:rPr>
          <w:commentReference w:id="430"/>
        </w:r>
        <w:r w:rsidDel="00F53DF4">
          <w:delText>, int attribute, void *val)</w:delText>
        </w:r>
      </w:del>
    </w:p>
    <w:p w:rsidR="008B2569" w:rsidDel="00F53DF4" w:rsidRDefault="008B2569" w:rsidP="00371B86">
      <w:pPr>
        <w:pStyle w:val="ListParagraph"/>
        <w:rPr>
          <w:del w:id="432" w:author="Verma, Shally" w:date="2015-04-27T16:51:00Z"/>
        </w:rPr>
      </w:pPr>
    </w:p>
    <w:p w:rsidR="00371B86" w:rsidRPr="00EF36B4" w:rsidDel="00F53DF4" w:rsidRDefault="00371B86" w:rsidP="00371B86">
      <w:pPr>
        <w:pStyle w:val="ListParagraph"/>
        <w:rPr>
          <w:del w:id="433" w:author="Verma, Shally" w:date="2015-04-27T16:51:00Z"/>
          <w:b/>
        </w:rPr>
      </w:pPr>
      <w:del w:id="434" w:author="Verma, Shally" w:date="2015-04-27T16:51:00Z">
        <w:r w:rsidRPr="00EF36B4" w:rsidDel="00F53DF4">
          <w:rPr>
            <w:b/>
          </w:rPr>
          <w:delText>Description:</w:delText>
        </w:r>
      </w:del>
    </w:p>
    <w:p w:rsidR="00371B86" w:rsidDel="00F53DF4" w:rsidRDefault="00371B86" w:rsidP="00371B86">
      <w:pPr>
        <w:pStyle w:val="ListParagraph"/>
        <w:rPr>
          <w:del w:id="435" w:author="Verma, Shally" w:date="2015-04-27T16:51:00Z"/>
        </w:rPr>
      </w:pPr>
      <w:del w:id="436" w:author="Verma, Shally" w:date="2015-04-27T16:51:00Z">
        <w:r w:rsidDel="00F53DF4">
          <w:delText xml:space="preserve">This pointer should read </w:delText>
        </w:r>
        <w:r w:rsidR="008B2569" w:rsidDel="00F53DF4">
          <w:delText>specific attribute value o</w:delText>
        </w:r>
        <w:r w:rsidR="00EF36B4" w:rsidDel="00F53DF4">
          <w:delText>f a communication port</w:delText>
        </w:r>
        <w:r w:rsidR="008B2569" w:rsidDel="00F53DF4">
          <w:delText>.</w:delText>
        </w:r>
      </w:del>
    </w:p>
    <w:p w:rsidR="008B2569" w:rsidDel="00F53DF4" w:rsidRDefault="008B2569" w:rsidP="00371B86">
      <w:pPr>
        <w:pStyle w:val="ListParagraph"/>
        <w:rPr>
          <w:del w:id="437" w:author="Verma, Shally" w:date="2015-04-27T16:51:00Z"/>
        </w:rPr>
      </w:pPr>
      <w:del w:id="438" w:author="Verma, Shally" w:date="2015-04-27T16:51:00Z">
        <w:r w:rsidDel="00F53DF4">
          <w:delText>Implementation and def</w:delText>
        </w:r>
        <w:r w:rsidR="00EF36B4" w:rsidDel="00F53DF4">
          <w:delText>inition is purely user specific and optional.</w:delText>
        </w:r>
      </w:del>
    </w:p>
    <w:p w:rsidR="008B2569" w:rsidDel="00F53DF4" w:rsidRDefault="008B2569" w:rsidP="00371B86">
      <w:pPr>
        <w:pStyle w:val="ListParagraph"/>
        <w:rPr>
          <w:del w:id="439" w:author="Verma, Shally" w:date="2015-04-27T16:51:00Z"/>
        </w:rPr>
      </w:pPr>
    </w:p>
    <w:p w:rsidR="008B2569" w:rsidRPr="00EF36B4" w:rsidDel="00F53DF4" w:rsidRDefault="008B2569" w:rsidP="00371B86">
      <w:pPr>
        <w:pStyle w:val="ListParagraph"/>
        <w:rPr>
          <w:del w:id="440" w:author="Verma, Shally" w:date="2015-04-27T16:51:00Z"/>
          <w:b/>
        </w:rPr>
      </w:pPr>
      <w:del w:id="441" w:author="Verma, Shally" w:date="2015-04-27T16:51:00Z">
        <w:r w:rsidRPr="00EF36B4" w:rsidDel="00F53DF4">
          <w:rPr>
            <w:b/>
          </w:rPr>
          <w:delText>Return Codes*:</w:delText>
        </w:r>
      </w:del>
    </w:p>
    <w:p w:rsidR="008B2569" w:rsidDel="00F53DF4" w:rsidRDefault="008B2569" w:rsidP="008B2569">
      <w:pPr>
        <w:pStyle w:val="ListParagraph"/>
        <w:rPr>
          <w:del w:id="442" w:author="Verma, Shally" w:date="2015-04-27T16:51:00Z"/>
          <w:iCs/>
          <w:lang w:val="en-GB" w:eastAsia="de-DE"/>
        </w:rPr>
      </w:pPr>
      <w:del w:id="443" w:author="Verma, Shally" w:date="2015-04-27T16:51:00Z">
        <w:r w:rsidDel="00F53DF4">
          <w:rPr>
            <w:iCs/>
            <w:lang w:val="en-GB" w:eastAsia="de-DE"/>
          </w:rPr>
          <w:delText>SSL_STATUS_OK</w:delText>
        </w:r>
      </w:del>
    </w:p>
    <w:p w:rsidR="008B2569" w:rsidDel="00F53DF4" w:rsidRDefault="008B2569" w:rsidP="008B2569">
      <w:pPr>
        <w:pStyle w:val="ListParagraph"/>
        <w:rPr>
          <w:del w:id="444" w:author="Verma, Shally" w:date="2015-04-27T16:51:00Z"/>
          <w:iCs/>
          <w:lang w:val="en-GB" w:eastAsia="de-DE"/>
        </w:rPr>
      </w:pPr>
      <w:del w:id="445" w:author="Verma, Shally" w:date="2015-04-27T16:51:00Z">
        <w:r w:rsidDel="00F53DF4">
          <w:rPr>
            <w:iCs/>
            <w:lang w:val="en-GB" w:eastAsia="de-DE"/>
          </w:rPr>
          <w:delText>SSL_STATUS_INTERNAL_ERR</w:delText>
        </w:r>
      </w:del>
    </w:p>
    <w:p w:rsidR="008B2569" w:rsidDel="00F53DF4" w:rsidRDefault="008B2569" w:rsidP="008B2569">
      <w:pPr>
        <w:pStyle w:val="ListParagraph"/>
        <w:rPr>
          <w:del w:id="446" w:author="Verma, Shally" w:date="2015-04-27T16:51:00Z"/>
          <w:iCs/>
          <w:lang w:val="en-GB" w:eastAsia="de-DE"/>
        </w:rPr>
      </w:pPr>
      <w:del w:id="447" w:author="Verma, Shally" w:date="2015-04-27T16:51:00Z">
        <w:r w:rsidDel="00F53DF4">
          <w:rPr>
            <w:iCs/>
            <w:lang w:val="en-GB" w:eastAsia="de-DE"/>
          </w:rPr>
          <w:delText>SSL_STATUS_NOT_INIT</w:delText>
        </w:r>
      </w:del>
    </w:p>
    <w:p w:rsidR="008B2569" w:rsidDel="00F53DF4" w:rsidRDefault="008B2569" w:rsidP="008B2569">
      <w:pPr>
        <w:pStyle w:val="ListParagraph"/>
        <w:rPr>
          <w:del w:id="448" w:author="Verma, Shally" w:date="2015-04-27T16:51:00Z"/>
          <w:iCs/>
          <w:lang w:val="en-GB" w:eastAsia="de-DE"/>
        </w:rPr>
      </w:pPr>
      <w:del w:id="449" w:author="Verma, Shally" w:date="2015-04-27T16:51:00Z">
        <w:r w:rsidDel="00F53DF4">
          <w:rPr>
            <w:iCs/>
            <w:lang w:val="en-GB" w:eastAsia="de-DE"/>
          </w:rPr>
          <w:delText>SSL_STATUS_INVALID_PARAM</w:delText>
        </w:r>
      </w:del>
    </w:p>
    <w:p w:rsidR="008B2569" w:rsidDel="00F53DF4" w:rsidRDefault="008B2569" w:rsidP="008B2569">
      <w:pPr>
        <w:pStyle w:val="ListParagraph"/>
        <w:rPr>
          <w:del w:id="450" w:author="Verma, Shally" w:date="2015-04-27T16:51:00Z"/>
          <w:iCs/>
          <w:lang w:val="en-GB" w:eastAsia="de-DE"/>
        </w:rPr>
      </w:pPr>
      <w:del w:id="451" w:author="Verma, Shally" w:date="2015-04-27T16:51:00Z">
        <w:r w:rsidDel="00F53DF4">
          <w:rPr>
            <w:iCs/>
            <w:lang w:val="en-GB" w:eastAsia="de-DE"/>
          </w:rPr>
          <w:delText>SSL_STATUS_BAD_HANDLE</w:delText>
        </w:r>
      </w:del>
    </w:p>
    <w:p w:rsidR="008B2569" w:rsidRPr="00371B86" w:rsidDel="00F53DF4" w:rsidRDefault="008B2569" w:rsidP="008B2569">
      <w:pPr>
        <w:pStyle w:val="ListParagraph"/>
        <w:rPr>
          <w:del w:id="452" w:author="Verma, Shally" w:date="2015-04-27T16:51:00Z"/>
          <w:b/>
          <w:iCs/>
          <w:sz w:val="16"/>
          <w:lang w:val="en-GB" w:eastAsia="de-DE"/>
        </w:rPr>
      </w:pPr>
      <w:del w:id="453" w:author="Verma, Shally" w:date="2015-04-27T16:51:00Z">
        <w:r w:rsidRPr="00371B86" w:rsidDel="00F53DF4">
          <w:rPr>
            <w:b/>
            <w:iCs/>
            <w:sz w:val="16"/>
            <w:lang w:val="en-GB" w:eastAsia="de-DE"/>
          </w:rPr>
          <w:delText>* A typical set of return codes should take care of following cases. Other than this, user may define any other return code as deemed relevant for their attribute handling.</w:delText>
        </w:r>
      </w:del>
    </w:p>
    <w:p w:rsidR="008B2569" w:rsidDel="00F53DF4" w:rsidRDefault="008B2569" w:rsidP="00371B86">
      <w:pPr>
        <w:pStyle w:val="ListParagraph"/>
        <w:rPr>
          <w:del w:id="454" w:author="Verma, Shally" w:date="2015-04-27T16:51:00Z"/>
        </w:rPr>
      </w:pPr>
    </w:p>
    <w:p w:rsidR="008B2569" w:rsidRPr="00EF36B4" w:rsidDel="00F53DF4" w:rsidRDefault="008B2569" w:rsidP="00371B86">
      <w:pPr>
        <w:pStyle w:val="ListParagraph"/>
        <w:rPr>
          <w:del w:id="455" w:author="Verma, Shally" w:date="2015-04-27T16:51:00Z"/>
          <w:b/>
        </w:rPr>
      </w:pPr>
      <w:del w:id="456" w:author="Verma, Shally" w:date="2015-04-27T16:51:00Z">
        <w:r w:rsidRPr="00EF36B4" w:rsidDel="00F53DF4">
          <w:rPr>
            <w:b/>
          </w:rPr>
          <w:delText>Input</w:delText>
        </w:r>
        <w:r w:rsidR="00EF36B4" w:rsidDel="00F53DF4">
          <w:rPr>
            <w:b/>
          </w:rPr>
          <w:delText>:</w:delText>
        </w:r>
      </w:del>
    </w:p>
    <w:tbl>
      <w:tblPr>
        <w:tblStyle w:val="TableGrid"/>
        <w:tblW w:w="0" w:type="auto"/>
        <w:tblInd w:w="720" w:type="dxa"/>
        <w:tblLook w:val="04A0" w:firstRow="1" w:lastRow="0" w:firstColumn="1" w:lastColumn="0" w:noHBand="0" w:noVBand="1"/>
      </w:tblPr>
      <w:tblGrid>
        <w:gridCol w:w="2860"/>
        <w:gridCol w:w="2861"/>
      </w:tblGrid>
      <w:tr w:rsidR="008B2569" w:rsidDel="00F53DF4" w:rsidTr="00D21465">
        <w:trPr>
          <w:del w:id="457" w:author="Verma, Shally" w:date="2015-04-27T16:51:00Z"/>
        </w:trPr>
        <w:tc>
          <w:tcPr>
            <w:tcW w:w="2860" w:type="dxa"/>
          </w:tcPr>
          <w:p w:rsidR="008B2569" w:rsidDel="00F53DF4" w:rsidRDefault="008B2569" w:rsidP="00D21465">
            <w:pPr>
              <w:rPr>
                <w:del w:id="458" w:author="Verma, Shally" w:date="2015-04-27T16:51:00Z"/>
              </w:rPr>
            </w:pPr>
            <w:del w:id="459" w:author="Verma, Shally" w:date="2015-04-27T16:51:00Z">
              <w:r w:rsidDel="00F53DF4">
                <w:delText>Parameter</w:delText>
              </w:r>
            </w:del>
          </w:p>
        </w:tc>
        <w:tc>
          <w:tcPr>
            <w:tcW w:w="2861" w:type="dxa"/>
          </w:tcPr>
          <w:p w:rsidR="008B2569" w:rsidDel="00F53DF4" w:rsidRDefault="008B2569" w:rsidP="00D21465">
            <w:pPr>
              <w:rPr>
                <w:del w:id="460" w:author="Verma, Shally" w:date="2015-04-27T16:51:00Z"/>
              </w:rPr>
            </w:pPr>
            <w:del w:id="461" w:author="Verma, Shally" w:date="2015-04-27T16:51:00Z">
              <w:r w:rsidDel="00F53DF4">
                <w:delText>Description</w:delText>
              </w:r>
            </w:del>
          </w:p>
        </w:tc>
      </w:tr>
      <w:tr w:rsidR="008B2569" w:rsidDel="00F53DF4" w:rsidTr="00D21465">
        <w:trPr>
          <w:del w:id="462" w:author="Verma, Shally" w:date="2015-04-27T16:51:00Z"/>
        </w:trPr>
        <w:tc>
          <w:tcPr>
            <w:tcW w:w="2860" w:type="dxa"/>
          </w:tcPr>
          <w:p w:rsidR="008B2569" w:rsidDel="00F53DF4" w:rsidRDefault="008B2569" w:rsidP="00D21465">
            <w:pPr>
              <w:rPr>
                <w:del w:id="463" w:author="Verma, Shally" w:date="2015-04-27T16:51:00Z"/>
              </w:rPr>
            </w:pPr>
            <w:del w:id="464" w:author="Verma, Shally" w:date="2015-04-27T16:51:00Z">
              <w:r w:rsidDel="00F53DF4">
                <w:delText>unsigned long handle</w:delText>
              </w:r>
            </w:del>
          </w:p>
        </w:tc>
        <w:tc>
          <w:tcPr>
            <w:tcW w:w="2861" w:type="dxa"/>
          </w:tcPr>
          <w:p w:rsidR="008B2569" w:rsidDel="00F53DF4" w:rsidRDefault="008B2569" w:rsidP="00D21465">
            <w:pPr>
              <w:rPr>
                <w:del w:id="465" w:author="Verma, Shally" w:date="2015-04-27T16:51:00Z"/>
              </w:rPr>
            </w:pPr>
            <w:del w:id="466" w:author="Verma, Shally" w:date="2015-04-27T16:51:00Z">
              <w:r w:rsidDel="00F53DF4">
                <w:delText>Handle to hardware port</w:delText>
              </w:r>
            </w:del>
          </w:p>
        </w:tc>
      </w:tr>
      <w:tr w:rsidR="008B2569" w:rsidDel="00F53DF4" w:rsidTr="00D21465">
        <w:trPr>
          <w:del w:id="467" w:author="Verma, Shally" w:date="2015-04-27T16:51:00Z"/>
        </w:trPr>
        <w:tc>
          <w:tcPr>
            <w:tcW w:w="2860" w:type="dxa"/>
          </w:tcPr>
          <w:p w:rsidR="008B2569" w:rsidDel="00F53DF4" w:rsidRDefault="008B2569" w:rsidP="00D21465">
            <w:pPr>
              <w:rPr>
                <w:del w:id="468" w:author="Verma, Shally" w:date="2015-04-27T16:51:00Z"/>
              </w:rPr>
            </w:pPr>
            <w:del w:id="469" w:author="Verma, Shally" w:date="2015-04-27T16:51:00Z">
              <w:r w:rsidDel="00F53DF4">
                <w:delText>int attrib</w:delText>
              </w:r>
            </w:del>
          </w:p>
        </w:tc>
        <w:tc>
          <w:tcPr>
            <w:tcW w:w="2861" w:type="dxa"/>
          </w:tcPr>
          <w:p w:rsidR="008B2569" w:rsidDel="00F53DF4" w:rsidRDefault="008B2569" w:rsidP="00D21465">
            <w:pPr>
              <w:rPr>
                <w:del w:id="470" w:author="Verma, Shally" w:date="2015-04-27T16:51:00Z"/>
              </w:rPr>
            </w:pPr>
            <w:del w:id="471" w:author="Verma, Shally" w:date="2015-04-27T16:51:00Z">
              <w:r w:rsidDel="00F53DF4">
                <w:delText>User defined attribute enum</w:delText>
              </w:r>
            </w:del>
          </w:p>
        </w:tc>
      </w:tr>
      <w:tr w:rsidR="008B2569" w:rsidDel="00F53DF4" w:rsidTr="00D21465">
        <w:trPr>
          <w:del w:id="472" w:author="Verma, Shally" w:date="2015-04-27T16:51:00Z"/>
        </w:trPr>
        <w:tc>
          <w:tcPr>
            <w:tcW w:w="2860" w:type="dxa"/>
          </w:tcPr>
          <w:p w:rsidR="008B2569" w:rsidDel="00F53DF4" w:rsidRDefault="008B2569" w:rsidP="00D21465">
            <w:pPr>
              <w:rPr>
                <w:del w:id="473" w:author="Verma, Shally" w:date="2015-04-27T16:51:00Z"/>
              </w:rPr>
            </w:pPr>
            <w:del w:id="474" w:author="Verma, Shally" w:date="2015-04-27T16:51:00Z">
              <w:r w:rsidDel="00F53DF4">
                <w:delText>void *val</w:delText>
              </w:r>
            </w:del>
          </w:p>
        </w:tc>
        <w:tc>
          <w:tcPr>
            <w:tcW w:w="2861" w:type="dxa"/>
          </w:tcPr>
          <w:p w:rsidR="008B2569" w:rsidDel="00F53DF4" w:rsidRDefault="008B2569" w:rsidP="008B2569">
            <w:pPr>
              <w:rPr>
                <w:del w:id="475" w:author="Verma, Shally" w:date="2015-04-27T16:51:00Z"/>
              </w:rPr>
            </w:pPr>
            <w:del w:id="476" w:author="Verma, Shally" w:date="2015-04-27T16:51:00Z">
              <w:r w:rsidDel="00F53DF4">
                <w:delText>Value to be updated,  if any associated with attribute</w:delText>
              </w:r>
            </w:del>
          </w:p>
        </w:tc>
      </w:tr>
    </w:tbl>
    <w:p w:rsidR="00C44159" w:rsidDel="00F53DF4" w:rsidRDefault="00C44159" w:rsidP="003838D3">
      <w:pPr>
        <w:rPr>
          <w:del w:id="477" w:author="Verma, Shally" w:date="2015-04-27T16:51:00Z"/>
          <w:lang w:eastAsia="en-US"/>
        </w:rPr>
      </w:pPr>
    </w:p>
    <w:p w:rsidR="00305466" w:rsidRPr="00EF36B4" w:rsidDel="00F53DF4" w:rsidRDefault="008B2569" w:rsidP="003838D3">
      <w:pPr>
        <w:rPr>
          <w:del w:id="478" w:author="Verma, Shally" w:date="2015-04-27T16:51:00Z"/>
          <w:b/>
          <w:lang w:eastAsia="en-US"/>
        </w:rPr>
      </w:pPr>
      <w:del w:id="479" w:author="Verma, Shally" w:date="2015-04-27T16:51:00Z">
        <w:r w:rsidDel="00F53DF4">
          <w:rPr>
            <w:lang w:eastAsia="en-US"/>
          </w:rPr>
          <w:tab/>
        </w:r>
        <w:r w:rsidDel="00F53DF4">
          <w:rPr>
            <w:lang w:eastAsia="en-US"/>
          </w:rPr>
          <w:tab/>
        </w:r>
        <w:r w:rsidRPr="00EF36B4" w:rsidDel="00F53DF4">
          <w:rPr>
            <w:b/>
            <w:lang w:eastAsia="en-US"/>
          </w:rPr>
          <w:delText>Output</w:delText>
        </w:r>
        <w:r w:rsidR="00EF36B4" w:rsidDel="00F53DF4">
          <w:rPr>
            <w:b/>
            <w:lang w:eastAsia="en-US"/>
          </w:rPr>
          <w:delText>:</w:delText>
        </w:r>
      </w:del>
    </w:p>
    <w:p w:rsidR="008B2569" w:rsidDel="00F53DF4" w:rsidRDefault="008B2569" w:rsidP="008B2569">
      <w:pPr>
        <w:ind w:left="288" w:firstLine="288"/>
        <w:rPr>
          <w:del w:id="480" w:author="Verma, Shally" w:date="2015-04-27T16:51:00Z"/>
          <w:lang w:eastAsia="en-US"/>
        </w:rPr>
      </w:pPr>
      <w:del w:id="481" w:author="Verma, Shally" w:date="2015-04-27T16:51:00Z">
        <w:r w:rsidDel="00F53DF4">
          <w:rPr>
            <w:lang w:eastAsia="en-US"/>
          </w:rPr>
          <w:delText>None</w:delText>
        </w:r>
      </w:del>
    </w:p>
    <w:p w:rsidR="00EF36B4" w:rsidRDefault="00EF36B4" w:rsidP="008B2569">
      <w:pPr>
        <w:ind w:left="288" w:firstLine="288"/>
        <w:rPr>
          <w:lang w:eastAsia="en-US"/>
        </w:rPr>
      </w:pPr>
    </w:p>
    <w:p w:rsidR="00FB0DEA" w:rsidRDefault="00920B7E" w:rsidP="00AD66CA">
      <w:pPr>
        <w:pStyle w:val="Heading2"/>
      </w:pPr>
      <w:bookmarkStart w:id="482" w:name="_Toc417918791"/>
      <w:r>
        <w:t xml:space="preserve">SSL_STATUS </w:t>
      </w:r>
      <w:proofErr w:type="spellStart"/>
      <w:r>
        <w:t>SSL_</w:t>
      </w:r>
      <w:proofErr w:type="gramStart"/>
      <w:r>
        <w:t>delay</w:t>
      </w:r>
      <w:proofErr w:type="spellEnd"/>
      <w:r>
        <w:t>(</w:t>
      </w:r>
      <w:proofErr w:type="gramEnd"/>
      <w:r w:rsidR="001A178B">
        <w:t>u</w:t>
      </w:r>
      <w:r>
        <w:t>32 t)</w:t>
      </w:r>
      <w:bookmarkEnd w:id="482"/>
    </w:p>
    <w:p w:rsidR="00920B7E" w:rsidRDefault="00920B7E" w:rsidP="00920B7E">
      <w:pPr>
        <w:pStyle w:val="ListParagraph"/>
      </w:pPr>
    </w:p>
    <w:p w:rsidR="00920B7E" w:rsidRPr="00EF36B4" w:rsidRDefault="00920B7E" w:rsidP="00920B7E">
      <w:pPr>
        <w:pStyle w:val="ListParagraph"/>
        <w:rPr>
          <w:b/>
        </w:rPr>
      </w:pPr>
      <w:r w:rsidRPr="00EF36B4">
        <w:rPr>
          <w:b/>
        </w:rPr>
        <w:t>Description:</w:t>
      </w:r>
    </w:p>
    <w:p w:rsidR="00920B7E" w:rsidRDefault="00920B7E" w:rsidP="00920B7E">
      <w:pPr>
        <w:pStyle w:val="ListParagraph"/>
      </w:pPr>
      <w:r>
        <w:t xml:space="preserve">This function delays the execution of the current call for the time period indicated by “t” </w:t>
      </w:r>
      <w:r w:rsidR="00EF36B4">
        <w:t xml:space="preserve">in </w:t>
      </w:r>
      <w:del w:id="483" w:author="Verma, Shally" w:date="2015-04-27T16:50:00Z">
        <w:r w:rsidDel="00F53DF4">
          <w:delText>usecs</w:delText>
        </w:r>
      </w:del>
      <w:ins w:id="484" w:author="Verma, Shally" w:date="2015-04-27T16:50:00Z">
        <w:r w:rsidR="00F53DF4">
          <w:t>milliseconds</w:t>
        </w:r>
      </w:ins>
      <w:r>
        <w:t xml:space="preserve">. </w:t>
      </w:r>
    </w:p>
    <w:p w:rsidR="00F53DF4" w:rsidRDefault="00F53DF4" w:rsidP="00B964AF">
      <w:pPr>
        <w:pStyle w:val="ListParagraph"/>
        <w:rPr>
          <w:ins w:id="485" w:author="Verma, Shally" w:date="2015-04-27T16:55:00Z"/>
        </w:rPr>
      </w:pPr>
    </w:p>
    <w:p w:rsidR="00B964AF" w:rsidRPr="00F53DF4" w:rsidRDefault="00F53DF4" w:rsidP="00B964AF">
      <w:pPr>
        <w:pStyle w:val="ListParagraph"/>
        <w:rPr>
          <w:ins w:id="486" w:author="Verma, Shally" w:date="2015-04-27T16:54:00Z"/>
          <w:b/>
          <w:rPrChange w:id="487" w:author="Verma, Shally" w:date="2015-04-27T16:55:00Z">
            <w:rPr>
              <w:ins w:id="488" w:author="Verma, Shally" w:date="2015-04-27T16:54:00Z"/>
            </w:rPr>
          </w:rPrChange>
        </w:rPr>
      </w:pPr>
      <w:ins w:id="489" w:author="Verma, Shally" w:date="2015-04-27T16:54:00Z">
        <w:r w:rsidRPr="00F53DF4">
          <w:rPr>
            <w:b/>
            <w:rPrChange w:id="490" w:author="Verma, Shally" w:date="2015-04-27T16:55:00Z">
              <w:rPr/>
            </w:rPrChange>
          </w:rPr>
          <w:t>Return Code:</w:t>
        </w:r>
      </w:ins>
    </w:p>
    <w:p w:rsidR="00F53DF4" w:rsidRDefault="00F53DF4" w:rsidP="00B964AF">
      <w:pPr>
        <w:pStyle w:val="ListParagraph"/>
        <w:rPr>
          <w:ins w:id="491" w:author="Verma, Shally" w:date="2015-04-27T16:55:00Z"/>
        </w:rPr>
      </w:pPr>
      <w:ins w:id="492" w:author="Verma, Shally" w:date="2015-04-27T16:55:00Z">
        <w:r>
          <w:t>SSL_STATUS_OK</w:t>
        </w:r>
      </w:ins>
    </w:p>
    <w:p w:rsidR="00F53DF4" w:rsidRPr="00E00E12" w:rsidRDefault="00F53DF4" w:rsidP="00B964AF">
      <w:pPr>
        <w:pStyle w:val="ListParagraph"/>
      </w:pPr>
    </w:p>
    <w:p w:rsidR="00266770" w:rsidRDefault="00F53DF4">
      <w:pPr>
        <w:pStyle w:val="Heading2"/>
        <w:rPr>
          <w:ins w:id="493" w:author="Verma, Shally" w:date="2015-04-27T16:52:00Z"/>
        </w:rPr>
        <w:pPrChange w:id="494" w:author="Verma, Shally" w:date="2015-04-27T16:52:00Z">
          <w:pPr/>
        </w:pPrChange>
      </w:pPr>
      <w:bookmarkStart w:id="495" w:name="_Toc417918792"/>
      <w:ins w:id="496" w:author="Verma, Shally" w:date="2015-04-27T16:52:00Z">
        <w:r w:rsidRPr="00F53DF4">
          <w:t xml:space="preserve">SSL_STATUS </w:t>
        </w:r>
        <w:proofErr w:type="spellStart"/>
        <w:r w:rsidRPr="00F53DF4">
          <w:t>SSL_port_</w:t>
        </w:r>
        <w:proofErr w:type="gramStart"/>
        <w:r w:rsidRPr="00F53DF4">
          <w:t>rw</w:t>
        </w:r>
        <w:proofErr w:type="spellEnd"/>
        <w:r w:rsidRPr="00F53DF4">
          <w:t>(</w:t>
        </w:r>
        <w:proofErr w:type="gramEnd"/>
        <w:r w:rsidRPr="00F53DF4">
          <w:t>SSL_PORT_HANDLE handle, SSL_PORT_ACCESS *port)</w:t>
        </w:r>
        <w:bookmarkEnd w:id="495"/>
      </w:ins>
    </w:p>
    <w:p w:rsidR="00F53DF4" w:rsidRDefault="00F53DF4">
      <w:pPr>
        <w:ind w:left="576"/>
        <w:rPr>
          <w:ins w:id="497" w:author="Verma, Shally" w:date="2015-04-27T16:55:00Z"/>
          <w:b/>
        </w:rPr>
        <w:pPrChange w:id="498" w:author="Verma, Shally" w:date="2015-04-27T16:52:00Z">
          <w:pPr/>
        </w:pPrChange>
      </w:pPr>
    </w:p>
    <w:p w:rsidR="00F53DF4" w:rsidRPr="00F53DF4" w:rsidRDefault="00F53DF4">
      <w:pPr>
        <w:ind w:left="576"/>
        <w:rPr>
          <w:ins w:id="499" w:author="Verma, Shally" w:date="2015-04-27T16:52:00Z"/>
          <w:b/>
          <w:rPrChange w:id="500" w:author="Verma, Shally" w:date="2015-04-27T16:52:00Z">
            <w:rPr>
              <w:ins w:id="501" w:author="Verma, Shally" w:date="2015-04-27T16:52:00Z"/>
            </w:rPr>
          </w:rPrChange>
        </w:rPr>
        <w:pPrChange w:id="502" w:author="Verma, Shally" w:date="2015-04-27T16:52:00Z">
          <w:pPr/>
        </w:pPrChange>
      </w:pPr>
      <w:ins w:id="503" w:author="Verma, Shally" w:date="2015-04-27T16:52:00Z">
        <w:r w:rsidRPr="00F53DF4">
          <w:rPr>
            <w:b/>
            <w:rPrChange w:id="504" w:author="Verma, Shally" w:date="2015-04-27T16:52:00Z">
              <w:rPr/>
            </w:rPrChange>
          </w:rPr>
          <w:t>Description:</w:t>
        </w:r>
      </w:ins>
    </w:p>
    <w:p w:rsidR="00F53DF4" w:rsidRPr="00266770" w:rsidRDefault="00F53DF4">
      <w:pPr>
        <w:ind w:left="576"/>
        <w:pPrChange w:id="505" w:author="Verma, Shally" w:date="2015-04-27T16:52:00Z">
          <w:pPr/>
        </w:pPrChange>
      </w:pPr>
      <w:ins w:id="506" w:author="Verma, Shally" w:date="2015-04-27T16:52:00Z">
        <w:r>
          <w:lastRenderedPageBreak/>
          <w:t>This function do</w:t>
        </w:r>
      </w:ins>
      <w:ins w:id="507" w:author="Verma, Shally" w:date="2015-04-27T16:53:00Z">
        <w:r>
          <w:t>es</w:t>
        </w:r>
      </w:ins>
      <w:ins w:id="508" w:author="Verma, Shally" w:date="2015-04-27T16:52:00Z">
        <w:r>
          <w:t xml:space="preserve"> a combined read write transaction over a port. It </w:t>
        </w:r>
      </w:ins>
      <w:ins w:id="509" w:author="Verma, Shally" w:date="2015-04-27T16:53:00Z">
        <w:r>
          <w:t xml:space="preserve">first writes data as given in </w:t>
        </w:r>
        <w:proofErr w:type="spellStart"/>
        <w:r>
          <w:t>src</w:t>
        </w:r>
        <w:proofErr w:type="spellEnd"/>
        <w:r>
          <w:t xml:space="preserve"> buffer and then reads back the response in destination buffer pointer. It is useful where user want to read a register or device memory in one go.</w:t>
        </w:r>
      </w:ins>
    </w:p>
    <w:p w:rsidR="002C4BE1" w:rsidRDefault="00F53DF4" w:rsidP="002C4BE1">
      <w:pPr>
        <w:pStyle w:val="Body0"/>
        <w:rPr>
          <w:ins w:id="510" w:author="Verma, Shally" w:date="2015-04-27T16:55:00Z"/>
        </w:rPr>
      </w:pPr>
      <w:ins w:id="511" w:author="Verma, Shally" w:date="2015-04-27T16:55:00Z">
        <w:r>
          <w:tab/>
        </w:r>
      </w:ins>
    </w:p>
    <w:p w:rsidR="00F53DF4" w:rsidRDefault="00F53DF4" w:rsidP="002C4BE1">
      <w:pPr>
        <w:pStyle w:val="Body0"/>
        <w:rPr>
          <w:ins w:id="512" w:author="Verma, Shally" w:date="2015-04-27T16:55:00Z"/>
          <w:b/>
        </w:rPr>
      </w:pPr>
      <w:ins w:id="513" w:author="Verma, Shally" w:date="2015-04-27T16:55:00Z">
        <w:r w:rsidRPr="00F53DF4">
          <w:rPr>
            <w:b/>
            <w:rPrChange w:id="514" w:author="Verma, Shally" w:date="2015-04-27T16:55:00Z">
              <w:rPr/>
            </w:rPrChange>
          </w:rPr>
          <w:tab/>
        </w:r>
        <w:r w:rsidRPr="00F53DF4">
          <w:rPr>
            <w:b/>
            <w:rPrChange w:id="515" w:author="Verma, Shally" w:date="2015-04-27T16:55:00Z">
              <w:rPr/>
            </w:rPrChange>
          </w:rPr>
          <w:tab/>
          <w:t>Return Code:</w:t>
        </w:r>
      </w:ins>
    </w:p>
    <w:p w:rsidR="00F53DF4" w:rsidRDefault="00F53DF4" w:rsidP="002C4BE1">
      <w:pPr>
        <w:pStyle w:val="Body0"/>
        <w:rPr>
          <w:ins w:id="516" w:author="Verma, Shally" w:date="2015-04-27T16:55:00Z"/>
        </w:rPr>
      </w:pPr>
      <w:ins w:id="517" w:author="Verma, Shally" w:date="2015-04-27T16:55:00Z">
        <w:r>
          <w:rPr>
            <w:b/>
          </w:rPr>
          <w:tab/>
        </w:r>
        <w:r>
          <w:rPr>
            <w:b/>
          </w:rPr>
          <w:tab/>
        </w:r>
        <w:r>
          <w:t>SSL_STATUS_OK</w:t>
        </w:r>
      </w:ins>
    </w:p>
    <w:p w:rsidR="00F53DF4" w:rsidRDefault="00F53DF4">
      <w:pPr>
        <w:pStyle w:val="Body0"/>
        <w:ind w:left="288" w:firstLine="288"/>
        <w:rPr>
          <w:ins w:id="518" w:author="Verma, Shally" w:date="2015-04-27T16:55:00Z"/>
        </w:rPr>
        <w:pPrChange w:id="519" w:author="Verma, Shally" w:date="2015-04-27T16:55:00Z">
          <w:pPr>
            <w:pStyle w:val="Body0"/>
          </w:pPr>
        </w:pPrChange>
      </w:pPr>
      <w:ins w:id="520" w:author="Verma, Shally" w:date="2015-04-27T16:55:00Z">
        <w:r>
          <w:t>SSL_STATUS_INVALID_PARAM</w:t>
        </w:r>
      </w:ins>
    </w:p>
    <w:p w:rsidR="00F53DF4" w:rsidRDefault="00F53DF4">
      <w:pPr>
        <w:pStyle w:val="Body0"/>
        <w:ind w:left="288" w:firstLine="288"/>
        <w:rPr>
          <w:ins w:id="521" w:author="Verma, Shally" w:date="2015-04-27T16:55:00Z"/>
        </w:rPr>
        <w:pPrChange w:id="522" w:author="Verma, Shally" w:date="2015-04-27T16:55:00Z">
          <w:pPr>
            <w:pStyle w:val="Body0"/>
          </w:pPr>
        </w:pPrChange>
      </w:pPr>
      <w:ins w:id="523" w:author="Verma, Shally" w:date="2015-04-27T16:55:00Z">
        <w:r>
          <w:t>SSL_STATUS_INTERNAL_ERR</w:t>
        </w:r>
      </w:ins>
    </w:p>
    <w:p w:rsidR="00F53DF4" w:rsidRDefault="00F53DF4">
      <w:pPr>
        <w:pStyle w:val="Body0"/>
        <w:ind w:left="288" w:firstLine="288"/>
        <w:rPr>
          <w:ins w:id="524" w:author="Verma, Shally" w:date="2015-04-27T16:56:00Z"/>
        </w:rPr>
        <w:pPrChange w:id="525" w:author="Verma, Shally" w:date="2015-04-27T16:55:00Z">
          <w:pPr>
            <w:pStyle w:val="Body0"/>
          </w:pPr>
        </w:pPrChange>
      </w:pPr>
      <w:ins w:id="526" w:author="Verma, Shally" w:date="2015-04-27T16:56:00Z">
        <w:r>
          <w:t>SSL_STATUS_NOT_INIT</w:t>
        </w:r>
      </w:ins>
    </w:p>
    <w:p w:rsidR="00F53DF4" w:rsidRDefault="00F53DF4">
      <w:pPr>
        <w:pStyle w:val="Body0"/>
        <w:ind w:left="288" w:firstLine="288"/>
        <w:rPr>
          <w:ins w:id="527" w:author="Verma, Shally" w:date="2015-04-27T17:16:00Z"/>
        </w:rPr>
        <w:pPrChange w:id="528" w:author="Verma, Shally" w:date="2015-04-27T16:55:00Z">
          <w:pPr>
            <w:pStyle w:val="Body0"/>
          </w:pPr>
        </w:pPrChange>
      </w:pPr>
      <w:ins w:id="529" w:author="Verma, Shally" w:date="2015-04-27T16:56:00Z">
        <w:r>
          <w:t>SSL_STATUS_BAD_HANDLE</w:t>
        </w:r>
      </w:ins>
    </w:p>
    <w:p w:rsidR="0092530F" w:rsidRDefault="0092530F">
      <w:pPr>
        <w:pStyle w:val="Body0"/>
        <w:ind w:left="288" w:firstLine="288"/>
        <w:rPr>
          <w:ins w:id="530" w:author="Verma, Shally" w:date="2015-04-27T16:56:00Z"/>
        </w:rPr>
        <w:pPrChange w:id="531" w:author="Verma, Shally" w:date="2015-04-27T16:55:00Z">
          <w:pPr>
            <w:pStyle w:val="Body0"/>
          </w:pPr>
        </w:pPrChange>
      </w:pPr>
      <w:ins w:id="532" w:author="Verma, Shally" w:date="2015-04-27T17:16:00Z">
        <w:r>
          <w:t>SSL_STATUS_OP_INCOMPLETE</w:t>
        </w:r>
      </w:ins>
    </w:p>
    <w:p w:rsidR="00F53DF4" w:rsidRDefault="00F53DF4">
      <w:pPr>
        <w:pStyle w:val="Body0"/>
        <w:ind w:left="288" w:firstLine="288"/>
        <w:rPr>
          <w:ins w:id="533" w:author="Verma, Shally" w:date="2015-04-27T16:57:00Z"/>
        </w:rPr>
        <w:pPrChange w:id="534" w:author="Verma, Shally" w:date="2015-04-27T16:55:00Z">
          <w:pPr>
            <w:pStyle w:val="Body0"/>
          </w:pPr>
        </w:pPrChange>
      </w:pPr>
      <w:ins w:id="535" w:author="Verma, Shally" w:date="2015-04-27T16:57:00Z">
        <w:r>
          <w:t>Input</w:t>
        </w:r>
      </w:ins>
    </w:p>
    <w:tbl>
      <w:tblPr>
        <w:tblStyle w:val="TableGrid"/>
        <w:tblW w:w="0" w:type="auto"/>
        <w:tblInd w:w="720" w:type="dxa"/>
        <w:tblLook w:val="04A0" w:firstRow="1" w:lastRow="0" w:firstColumn="1" w:lastColumn="0" w:noHBand="0" w:noVBand="1"/>
      </w:tblPr>
      <w:tblGrid>
        <w:gridCol w:w="2860"/>
        <w:gridCol w:w="2861"/>
      </w:tblGrid>
      <w:tr w:rsidR="00F53DF4" w:rsidTr="006833B6">
        <w:trPr>
          <w:ins w:id="536" w:author="Verma, Shally" w:date="2015-04-27T16:57:00Z"/>
        </w:trPr>
        <w:tc>
          <w:tcPr>
            <w:tcW w:w="2860" w:type="dxa"/>
          </w:tcPr>
          <w:p w:rsidR="00F53DF4" w:rsidRDefault="00F53DF4" w:rsidP="006833B6">
            <w:pPr>
              <w:rPr>
                <w:ins w:id="537" w:author="Verma, Shally" w:date="2015-04-27T16:57:00Z"/>
              </w:rPr>
            </w:pPr>
            <w:ins w:id="538" w:author="Verma, Shally" w:date="2015-04-27T16:57:00Z">
              <w:r>
                <w:t>Parameter</w:t>
              </w:r>
            </w:ins>
          </w:p>
        </w:tc>
        <w:tc>
          <w:tcPr>
            <w:tcW w:w="2861" w:type="dxa"/>
          </w:tcPr>
          <w:p w:rsidR="00F53DF4" w:rsidRDefault="00F53DF4" w:rsidP="006833B6">
            <w:pPr>
              <w:rPr>
                <w:ins w:id="539" w:author="Verma, Shally" w:date="2015-04-27T16:57:00Z"/>
              </w:rPr>
            </w:pPr>
            <w:ins w:id="540" w:author="Verma, Shally" w:date="2015-04-27T16:57:00Z">
              <w:r>
                <w:t>Description</w:t>
              </w:r>
            </w:ins>
          </w:p>
        </w:tc>
      </w:tr>
      <w:tr w:rsidR="00F53DF4" w:rsidTr="006833B6">
        <w:trPr>
          <w:ins w:id="541" w:author="Verma, Shally" w:date="2015-04-27T16:57:00Z"/>
        </w:trPr>
        <w:tc>
          <w:tcPr>
            <w:tcW w:w="2860" w:type="dxa"/>
          </w:tcPr>
          <w:p w:rsidR="00F53DF4" w:rsidRDefault="00F53DF4" w:rsidP="006833B6">
            <w:pPr>
              <w:rPr>
                <w:ins w:id="542" w:author="Verma, Shally" w:date="2015-04-27T16:57:00Z"/>
              </w:rPr>
            </w:pPr>
            <w:ins w:id="543" w:author="Verma, Shally" w:date="2015-04-27T16:57:00Z">
              <w:r>
                <w:t>Handle</w:t>
              </w:r>
            </w:ins>
          </w:p>
        </w:tc>
        <w:tc>
          <w:tcPr>
            <w:tcW w:w="2861" w:type="dxa"/>
          </w:tcPr>
          <w:p w:rsidR="00F53DF4" w:rsidRDefault="00F53DF4" w:rsidP="006833B6">
            <w:pPr>
              <w:rPr>
                <w:ins w:id="544" w:author="Verma, Shally" w:date="2015-04-27T16:57:00Z"/>
              </w:rPr>
            </w:pPr>
            <w:ins w:id="545" w:author="Verma, Shally" w:date="2015-04-27T16:57:00Z">
              <w:r>
                <w:t>Handle to hardware port</w:t>
              </w:r>
            </w:ins>
          </w:p>
        </w:tc>
      </w:tr>
      <w:tr w:rsidR="00F53DF4" w:rsidTr="006833B6">
        <w:trPr>
          <w:ins w:id="546" w:author="Verma, Shally" w:date="2015-04-27T16:57:00Z"/>
        </w:trPr>
        <w:tc>
          <w:tcPr>
            <w:tcW w:w="2860" w:type="dxa"/>
          </w:tcPr>
          <w:p w:rsidR="00F53DF4" w:rsidRDefault="00F53DF4" w:rsidP="006833B6">
            <w:pPr>
              <w:rPr>
                <w:ins w:id="547" w:author="Verma, Shally" w:date="2015-04-27T16:57:00Z"/>
              </w:rPr>
            </w:pPr>
            <w:ins w:id="548" w:author="Verma, Shally" w:date="2015-04-27T16:57:00Z">
              <w:r>
                <w:t>SSL_PORT_ACCESS *</w:t>
              </w:r>
            </w:ins>
          </w:p>
        </w:tc>
        <w:tc>
          <w:tcPr>
            <w:tcW w:w="2861" w:type="dxa"/>
          </w:tcPr>
          <w:p w:rsidR="00F53DF4" w:rsidRDefault="00F53DF4" w:rsidP="006833B6">
            <w:pPr>
              <w:rPr>
                <w:ins w:id="549" w:author="Verma, Shally" w:date="2015-04-27T16:57:00Z"/>
              </w:rPr>
            </w:pPr>
            <w:ins w:id="550" w:author="Verma, Shally" w:date="2015-04-27T16:57:00Z">
              <w:r>
                <w:t>Pointer to a structure containing port access operation</w:t>
              </w:r>
            </w:ins>
          </w:p>
        </w:tc>
      </w:tr>
    </w:tbl>
    <w:p w:rsidR="00F53DF4" w:rsidRDefault="00F53DF4">
      <w:pPr>
        <w:pStyle w:val="Body0"/>
        <w:ind w:left="288" w:firstLine="288"/>
        <w:rPr>
          <w:ins w:id="551" w:author="Verma, Shally" w:date="2015-04-27T16:58:00Z"/>
        </w:rPr>
        <w:pPrChange w:id="552" w:author="Verma, Shally" w:date="2015-04-27T16:55:00Z">
          <w:pPr>
            <w:pStyle w:val="Body0"/>
          </w:pPr>
        </w:pPrChange>
      </w:pPr>
    </w:p>
    <w:p w:rsidR="00F53DF4" w:rsidRDefault="00F53DF4">
      <w:pPr>
        <w:pStyle w:val="Body0"/>
        <w:ind w:left="288" w:firstLine="288"/>
        <w:rPr>
          <w:ins w:id="553" w:author="Verma, Shally" w:date="2015-04-27T16:58:00Z"/>
        </w:rPr>
        <w:pPrChange w:id="554" w:author="Verma, Shally" w:date="2015-04-27T16:55:00Z">
          <w:pPr>
            <w:pStyle w:val="Body0"/>
          </w:pPr>
        </w:pPrChange>
      </w:pPr>
      <w:ins w:id="555" w:author="Verma, Shally" w:date="2015-04-27T16:58:00Z">
        <w:r>
          <w:t>Output:</w:t>
        </w:r>
      </w:ins>
    </w:p>
    <w:p w:rsidR="00F53DF4" w:rsidRPr="00F53DF4" w:rsidRDefault="00F53DF4">
      <w:pPr>
        <w:pStyle w:val="Body0"/>
        <w:ind w:left="288" w:firstLine="288"/>
        <w:pPrChange w:id="556" w:author="Verma, Shally" w:date="2015-04-27T16:55:00Z">
          <w:pPr>
            <w:pStyle w:val="Body0"/>
          </w:pPr>
        </w:pPrChange>
      </w:pPr>
      <w:ins w:id="557" w:author="Verma, Shally" w:date="2015-04-27T16:58:00Z">
        <w:r>
          <w:t xml:space="preserve">This function </w:t>
        </w:r>
      </w:ins>
      <w:ins w:id="558" w:author="Verma, Shally" w:date="2015-04-27T16:59:00Z">
        <w:r>
          <w:t>may opt to</w:t>
        </w:r>
      </w:ins>
      <w:ins w:id="559" w:author="Verma, Shally" w:date="2015-04-27T16:58:00Z">
        <w:r>
          <w:t xml:space="preserve"> output a number of by</w:t>
        </w:r>
        <w:r w:rsidR="00C01F69">
          <w:t xml:space="preserve">tes actually read or written </w:t>
        </w:r>
      </w:ins>
    </w:p>
    <w:p w:rsidR="00426321" w:rsidRDefault="00F53DF4" w:rsidP="00C44159">
      <w:ins w:id="560" w:author="Verma, Shally" w:date="2015-04-27T16:55:00Z">
        <w:r>
          <w:tab/>
        </w:r>
      </w:ins>
    </w:p>
    <w:sectPr w:rsidR="00426321" w:rsidSect="00095C1C">
      <w:headerReference w:type="even" r:id="rId13"/>
      <w:footerReference w:type="default" r:id="rId14"/>
      <w:headerReference w:type="first" r:id="rId15"/>
      <w:footnotePr>
        <w:numRestart w:val="eachPage"/>
      </w:footnotePr>
      <w:pgSz w:w="11907" w:h="16840" w:code="9"/>
      <w:pgMar w:top="1440" w:right="1411" w:bottom="1440" w:left="1411"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8" w:author="Verma, Shally" w:date="2015-04-14T17:25:00Z" w:initials="VS">
    <w:p w:rsidR="00A42052" w:rsidRDefault="00A42052">
      <w:pPr>
        <w:pStyle w:val="CommentText"/>
      </w:pPr>
      <w:r>
        <w:rPr>
          <w:rStyle w:val="CommentReference"/>
        </w:rPr>
        <w:annotationRef/>
      </w:r>
      <w:r>
        <w:t xml:space="preserve">Changed to void </w:t>
      </w:r>
      <w:proofErr w:type="gramStart"/>
      <w:r>
        <w:t>* ?</w:t>
      </w:r>
      <w:proofErr w:type="gramEnd"/>
    </w:p>
  </w:comment>
  <w:comment w:id="270" w:author="Verma, Shally" w:date="2015-04-14T17:25:00Z" w:initials="VS">
    <w:p w:rsidR="00A42052" w:rsidRDefault="00A42052">
      <w:pPr>
        <w:pStyle w:val="CommentText"/>
      </w:pPr>
      <w:r>
        <w:rPr>
          <w:rStyle w:val="CommentReference"/>
        </w:rPr>
        <w:annotationRef/>
      </w:r>
      <w:r>
        <w:t xml:space="preserve">Change to void </w:t>
      </w:r>
      <w:proofErr w:type="gramStart"/>
      <w:r>
        <w:t>* ?</w:t>
      </w:r>
      <w:proofErr w:type="gramEnd"/>
    </w:p>
  </w:comment>
  <w:comment w:id="278" w:author="Verma, Shally" w:date="2015-04-14T17:25:00Z" w:initials="VS">
    <w:p w:rsidR="00A42052" w:rsidRDefault="00A42052" w:rsidP="00857E2A">
      <w:pPr>
        <w:pStyle w:val="CommentText"/>
      </w:pPr>
      <w:r>
        <w:rPr>
          <w:rStyle w:val="CommentReference"/>
        </w:rPr>
        <w:annotationRef/>
      </w:r>
      <w:r>
        <w:rPr>
          <w:rStyle w:val="CommentReference"/>
        </w:rPr>
        <w:annotationRef/>
      </w:r>
      <w:r>
        <w:t xml:space="preserve">Change to void </w:t>
      </w:r>
      <w:proofErr w:type="gramStart"/>
      <w:r>
        <w:t>* ?</w:t>
      </w:r>
      <w:proofErr w:type="gramEnd"/>
    </w:p>
    <w:p w:rsidR="00A42052" w:rsidRDefault="00A42052">
      <w:pPr>
        <w:pStyle w:val="CommentText"/>
      </w:pPr>
    </w:p>
  </w:comment>
  <w:comment w:id="295" w:author="Verma, Shally" w:date="2015-04-14T17:25:00Z" w:initials="VS">
    <w:p w:rsidR="00A42052" w:rsidRDefault="00A42052" w:rsidP="00857E2A">
      <w:pPr>
        <w:pStyle w:val="CommentText"/>
      </w:pPr>
      <w:r>
        <w:rPr>
          <w:rStyle w:val="CommentReference"/>
        </w:rPr>
        <w:annotationRef/>
      </w:r>
      <w:r>
        <w:rPr>
          <w:rStyle w:val="CommentReference"/>
        </w:rPr>
        <w:annotationRef/>
      </w:r>
      <w:r>
        <w:t xml:space="preserve">Change to void </w:t>
      </w:r>
      <w:proofErr w:type="gramStart"/>
      <w:r>
        <w:t>* ?</w:t>
      </w:r>
      <w:proofErr w:type="gramEnd"/>
    </w:p>
    <w:p w:rsidR="00A42052" w:rsidRDefault="00A42052">
      <w:pPr>
        <w:pStyle w:val="CommentText"/>
      </w:pPr>
    </w:p>
  </w:comment>
  <w:comment w:id="304" w:author="Verma, Shally" w:date="2015-04-14T17:25:00Z" w:initials="VS">
    <w:p w:rsidR="00A42052" w:rsidRDefault="00A42052" w:rsidP="00857E2A">
      <w:pPr>
        <w:pStyle w:val="CommentText"/>
      </w:pPr>
      <w:r>
        <w:rPr>
          <w:rStyle w:val="CommentReference"/>
        </w:rPr>
        <w:annotationRef/>
      </w:r>
      <w:r>
        <w:rPr>
          <w:rStyle w:val="CommentReference"/>
        </w:rPr>
        <w:annotationRef/>
      </w:r>
      <w:r>
        <w:t xml:space="preserve">Change to void </w:t>
      </w:r>
      <w:proofErr w:type="gramStart"/>
      <w:r>
        <w:t>* ?</w:t>
      </w:r>
      <w:proofErr w:type="gramEnd"/>
    </w:p>
    <w:p w:rsidR="00A42052" w:rsidRDefault="00A42052">
      <w:pPr>
        <w:pStyle w:val="CommentText"/>
      </w:pPr>
    </w:p>
  </w:comment>
  <w:comment w:id="311" w:author="Verma, Shally" w:date="2015-04-27T16:36:00Z" w:initials="VS">
    <w:p w:rsidR="00A42052" w:rsidRDefault="00A42052" w:rsidP="00A42052">
      <w:pPr>
        <w:pStyle w:val="CommentText"/>
      </w:pPr>
      <w:r>
        <w:rPr>
          <w:rStyle w:val="CommentReference"/>
        </w:rPr>
        <w:annotationRef/>
      </w:r>
      <w:r>
        <w:rPr>
          <w:rStyle w:val="CommentReference"/>
        </w:rPr>
        <w:annotationRef/>
      </w:r>
      <w:r>
        <w:t xml:space="preserve">Change to void </w:t>
      </w:r>
      <w:proofErr w:type="gramStart"/>
      <w:r>
        <w:t>* ?</w:t>
      </w:r>
      <w:proofErr w:type="gramEnd"/>
    </w:p>
    <w:p w:rsidR="00A42052" w:rsidRDefault="00A42052" w:rsidP="00A42052">
      <w:pPr>
        <w:pStyle w:val="CommentText"/>
      </w:pPr>
    </w:p>
  </w:comment>
  <w:comment w:id="314" w:author="Verma, Shally" w:date="2015-04-27T16:36:00Z" w:initials="VS">
    <w:p w:rsidR="00A42052" w:rsidRDefault="00A42052" w:rsidP="00A42052">
      <w:pPr>
        <w:pStyle w:val="CommentText"/>
      </w:pPr>
      <w:r>
        <w:rPr>
          <w:rStyle w:val="CommentReference"/>
        </w:rPr>
        <w:annotationRef/>
      </w:r>
      <w:r>
        <w:rPr>
          <w:rStyle w:val="CommentReference"/>
        </w:rPr>
        <w:annotationRef/>
      </w:r>
      <w:r>
        <w:t xml:space="preserve">Change to void </w:t>
      </w:r>
      <w:proofErr w:type="gramStart"/>
      <w:r>
        <w:t>* ?</w:t>
      </w:r>
      <w:proofErr w:type="gramEnd"/>
    </w:p>
    <w:p w:rsidR="00A42052" w:rsidRDefault="00A42052" w:rsidP="00A42052">
      <w:pPr>
        <w:pStyle w:val="CommentText"/>
      </w:pPr>
    </w:p>
  </w:comment>
  <w:comment w:id="326" w:author="Verma, Shally" w:date="2015-04-14T17:26:00Z" w:initials="VS">
    <w:p w:rsidR="00A42052" w:rsidRDefault="00A42052">
      <w:pPr>
        <w:pStyle w:val="CommentText"/>
      </w:pPr>
      <w:r>
        <w:rPr>
          <w:rStyle w:val="CommentReference"/>
        </w:rPr>
        <w:annotationRef/>
      </w:r>
      <w:r>
        <w:t xml:space="preserve">Change to </w:t>
      </w:r>
      <w:proofErr w:type="spellStart"/>
      <w:r>
        <w:t>size_</w:t>
      </w:r>
      <w:proofErr w:type="gramStart"/>
      <w:r>
        <w:t>t</w:t>
      </w:r>
      <w:proofErr w:type="spellEnd"/>
      <w:r>
        <w:t xml:space="preserve"> ?</w:t>
      </w:r>
      <w:proofErr w:type="gramEnd"/>
    </w:p>
  </w:comment>
  <w:comment w:id="333" w:author="Verma, Shally" w:date="2015-04-14T17:26:00Z" w:initials="VS">
    <w:p w:rsidR="00A42052" w:rsidRDefault="00A42052">
      <w:pPr>
        <w:pStyle w:val="CommentText"/>
      </w:pPr>
      <w:r>
        <w:rPr>
          <w:rStyle w:val="CommentReference"/>
        </w:rPr>
        <w:annotationRef/>
      </w:r>
      <w:r>
        <w:t xml:space="preserve">Change to </w:t>
      </w:r>
      <w:proofErr w:type="spellStart"/>
      <w:r>
        <w:t>size_t</w:t>
      </w:r>
      <w:proofErr w:type="spellEnd"/>
    </w:p>
  </w:comment>
  <w:comment w:id="339" w:author="Verma, Shally" w:date="2015-04-14T12:41:00Z" w:initials="VS">
    <w:p w:rsidR="00A42052" w:rsidRDefault="00A42052">
      <w:pPr>
        <w:pStyle w:val="CommentText"/>
      </w:pPr>
      <w:r>
        <w:rPr>
          <w:rStyle w:val="CommentReference"/>
        </w:rPr>
        <w:annotationRef/>
      </w:r>
      <w:r>
        <w:t>This can be void *, if in future we want to use u64 in place of u32</w:t>
      </w:r>
    </w:p>
  </w:comment>
  <w:comment w:id="342" w:author="Verma, Shally" w:date="2015-04-14T17:27:00Z" w:initials="VS">
    <w:p w:rsidR="00A42052" w:rsidRDefault="00A42052">
      <w:pPr>
        <w:pStyle w:val="CommentText"/>
      </w:pPr>
      <w:r>
        <w:rPr>
          <w:rStyle w:val="CommentReference"/>
        </w:rPr>
        <w:annotationRef/>
      </w:r>
      <w:r>
        <w:t>Should SSL_DEV_CFG or simple port address</w:t>
      </w:r>
    </w:p>
  </w:comment>
  <w:comment w:id="351" w:author="Verma, Shally" w:date="2015-04-14T12:43:00Z" w:initials="VS">
    <w:p w:rsidR="00A42052" w:rsidRDefault="00A42052">
      <w:pPr>
        <w:pStyle w:val="CommentText"/>
      </w:pPr>
      <w:r>
        <w:rPr>
          <w:rStyle w:val="CommentReference"/>
        </w:rPr>
        <w:annotationRef/>
      </w:r>
      <w:r>
        <w:t xml:space="preserve">Change to void </w:t>
      </w:r>
      <w:proofErr w:type="gramStart"/>
      <w:r>
        <w:t>* ?</w:t>
      </w:r>
      <w:proofErr w:type="gramEnd"/>
    </w:p>
  </w:comment>
  <w:comment w:id="355" w:author="Verma, Shally" w:date="2015-04-14T12:43:00Z" w:initials="VS">
    <w:p w:rsidR="00A42052" w:rsidRDefault="00A42052">
      <w:pPr>
        <w:pStyle w:val="CommentText"/>
      </w:pPr>
      <w:r>
        <w:rPr>
          <w:rStyle w:val="CommentReference"/>
        </w:rPr>
        <w:annotationRef/>
      </w:r>
      <w:r>
        <w:t>Change to void *?</w:t>
      </w:r>
    </w:p>
  </w:comment>
  <w:comment w:id="364" w:author="Verma, Shally" w:date="2015-04-14T12:43:00Z" w:initials="VS">
    <w:p w:rsidR="00A42052" w:rsidRDefault="00A42052">
      <w:pPr>
        <w:pStyle w:val="CommentText"/>
      </w:pPr>
      <w:r>
        <w:rPr>
          <w:rStyle w:val="CommentReference"/>
        </w:rPr>
        <w:annotationRef/>
      </w:r>
      <w:r>
        <w:t>Change to void *?</w:t>
      </w:r>
    </w:p>
  </w:comment>
  <w:comment w:id="373" w:author="Verma, Shally" w:date="2015-04-14T12:43:00Z" w:initials="VS">
    <w:p w:rsidR="00A42052" w:rsidRDefault="00A42052">
      <w:pPr>
        <w:pStyle w:val="CommentText"/>
      </w:pPr>
      <w:r>
        <w:rPr>
          <w:rStyle w:val="CommentReference"/>
        </w:rPr>
        <w:annotationRef/>
      </w:r>
      <w:r>
        <w:t xml:space="preserve">Change to void </w:t>
      </w:r>
      <w:proofErr w:type="gramStart"/>
      <w:r>
        <w:t>* ?</w:t>
      </w:r>
      <w:proofErr w:type="gramEnd"/>
    </w:p>
  </w:comment>
  <w:comment w:id="430" w:author="Verma, Shally" w:date="2015-04-14T12:44:00Z" w:initials="VS">
    <w:p w:rsidR="00A42052" w:rsidRDefault="00A42052">
      <w:pPr>
        <w:pStyle w:val="CommentText"/>
      </w:pPr>
      <w:r>
        <w:rPr>
          <w:rStyle w:val="CommentReference"/>
        </w:rPr>
        <w:annotationRef/>
      </w:r>
      <w:r>
        <w:t>Change to void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E79" w:rsidRDefault="00070E79">
      <w:r>
        <w:separator/>
      </w:r>
    </w:p>
    <w:p w:rsidR="00070E79" w:rsidRDefault="00070E79"/>
    <w:p w:rsidR="00070E79" w:rsidRDefault="00070E79"/>
  </w:endnote>
  <w:endnote w:type="continuationSeparator" w:id="0">
    <w:p w:rsidR="00070E79" w:rsidRDefault="00070E79">
      <w:r>
        <w:continuationSeparator/>
      </w:r>
    </w:p>
    <w:p w:rsidR="00070E79" w:rsidRDefault="00070E79"/>
    <w:p w:rsidR="00070E79" w:rsidRDefault="00070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52" w:rsidRDefault="00A42052" w:rsidP="00EC2C58">
    <w:pPr>
      <w:pStyle w:val="Footer"/>
      <w:jc w:val="left"/>
    </w:pPr>
  </w:p>
  <w:p w:rsidR="00A42052" w:rsidRDefault="00070E79" w:rsidP="00536039">
    <w:pPr>
      <w:pStyle w:val="Footer"/>
    </w:pPr>
    <w:sdt>
      <w:sdtPr>
        <w:id w:val="101209641"/>
        <w:docPartObj>
          <w:docPartGallery w:val="Page Numbers (Bottom of Page)"/>
          <w:docPartUnique/>
        </w:docPartObj>
      </w:sdtPr>
      <w:sdtEndPr/>
      <w:sdtContent>
        <w:r w:rsidR="00A42052">
          <w:t xml:space="preserve">                                                                                  </w:t>
        </w:r>
        <w:r w:rsidR="00A42052">
          <w:fldChar w:fldCharType="begin"/>
        </w:r>
        <w:r w:rsidR="00A42052">
          <w:instrText xml:space="preserve"> PAGE   \* MERGEFORMAT </w:instrText>
        </w:r>
        <w:r w:rsidR="00A42052">
          <w:fldChar w:fldCharType="separate"/>
        </w:r>
        <w:r w:rsidR="00A42052">
          <w:rPr>
            <w:noProof/>
          </w:rPr>
          <w:t>3</w:t>
        </w:r>
        <w:r w:rsidR="00A42052">
          <w:rPr>
            <w:noProof/>
          </w:rPr>
          <w:fldChar w:fldCharType="end"/>
        </w:r>
      </w:sdtContent>
    </w:sdt>
  </w:p>
  <w:p w:rsidR="00A42052" w:rsidRDefault="00A42052" w:rsidP="00536039">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52" w:rsidRDefault="00A42052">
    <w:pPr>
      <w:rPr>
        <w:rFonts w:ascii="Helvetica" w:hAnsi="Helvetica"/>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E79" w:rsidRDefault="00070E79">
      <w:r>
        <w:separator/>
      </w:r>
    </w:p>
    <w:p w:rsidR="00070E79" w:rsidRDefault="00070E79"/>
    <w:p w:rsidR="00070E79" w:rsidRDefault="00070E79"/>
  </w:footnote>
  <w:footnote w:type="continuationSeparator" w:id="0">
    <w:p w:rsidR="00070E79" w:rsidRDefault="00070E79">
      <w:r>
        <w:continuationSeparator/>
      </w:r>
    </w:p>
    <w:p w:rsidR="00070E79" w:rsidRDefault="00070E79"/>
    <w:p w:rsidR="00070E79" w:rsidRDefault="00070E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52" w:rsidRPr="00322C6E" w:rsidRDefault="00A42052" w:rsidP="00C02BF5">
    <w:pPr>
      <w:pStyle w:val="Header"/>
      <w:pBdr>
        <w:bottom w:val="single" w:sz="6" w:space="1" w:color="auto"/>
      </w:pBdr>
      <w:tabs>
        <w:tab w:val="left" w:pos="4934"/>
        <w:tab w:val="right" w:pos="8797"/>
      </w:tabs>
      <w:jc w:val="left"/>
      <w:rPr>
        <w:b/>
        <w:bCs/>
        <w:sz w:val="24"/>
        <w:szCs w:val="24"/>
      </w:rPr>
    </w:pPr>
    <w:r>
      <w:rPr>
        <w:b/>
        <w:bCs/>
        <w:sz w:val="24"/>
        <w:szCs w:val="24"/>
      </w:rPr>
      <w:tab/>
    </w:r>
    <w:r>
      <w:rPr>
        <w:b/>
        <w:bCs/>
        <w:sz w:val="24"/>
        <w:szCs w:val="24"/>
      </w:rPr>
      <w:tab/>
    </w:r>
    <w:r>
      <w:rPr>
        <w:b/>
        <w:bCs/>
        <w:sz w:val="24"/>
        <w:szCs w:val="24"/>
      </w:rPr>
      <w:tab/>
    </w:r>
    <w:r>
      <w:rPr>
        <w:b/>
        <w:bCs/>
        <w:noProof/>
        <w:sz w:val="24"/>
        <w:szCs w:val="24"/>
        <w:lang w:val="en-IN" w:eastAsia="en-IN"/>
      </w:rPr>
      <w:drawing>
        <wp:anchor distT="0" distB="0" distL="114300" distR="114300" simplePos="0" relativeHeight="251660800" behindDoc="0" locked="0" layoutInCell="1" allowOverlap="1" wp14:anchorId="448FC86E" wp14:editId="5B08F927">
          <wp:simplePos x="0" y="0"/>
          <wp:positionH relativeFrom="column">
            <wp:posOffset>-725860</wp:posOffset>
          </wp:positionH>
          <wp:positionV relativeFrom="paragraph">
            <wp:posOffset>-118331</wp:posOffset>
          </wp:positionV>
          <wp:extent cx="2350438" cy="437322"/>
          <wp:effectExtent l="19050" t="0" r="0" b="0"/>
          <wp:wrapNone/>
          <wp:docPr id="13"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Pr>
        <w:b/>
        <w:bCs/>
        <w:sz w:val="24"/>
        <w:szCs w:val="24"/>
      </w:rPr>
      <w:t>Microsemi Corporation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52" w:rsidRDefault="00A4205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52" w:rsidRPr="00322C6E" w:rsidRDefault="00070E79" w:rsidP="00536039">
    <w:pPr>
      <w:pStyle w:val="Header"/>
      <w:pBdr>
        <w:bottom w:val="single" w:sz="6" w:space="1" w:color="auto"/>
      </w:pBdr>
      <w:tabs>
        <w:tab w:val="left" w:pos="4934"/>
        <w:tab w:val="right" w:pos="8797"/>
      </w:tabs>
      <w:jc w:val="center"/>
      <w:rPr>
        <w:b/>
        <w:bCs/>
        <w:sz w:val="24"/>
        <w:szCs w:val="24"/>
      </w:rPr>
    </w:pPr>
    <w:sdt>
      <w:sdtPr>
        <w:id w:val="101209731"/>
        <w:docPartObj>
          <w:docPartGallery w:val="Page Numbers (Top of Page)"/>
          <w:docPartUnique/>
        </w:docPartObj>
      </w:sdtPr>
      <w:sdtEndPr/>
      <w:sdtContent/>
    </w:sdt>
    <w:r w:rsidR="00A42052">
      <w:rPr>
        <w:b/>
        <w:bCs/>
        <w:sz w:val="24"/>
        <w:szCs w:val="24"/>
      </w:rPr>
      <w:tab/>
    </w:r>
    <w:r w:rsidR="00A42052">
      <w:rPr>
        <w:b/>
        <w:bCs/>
        <w:sz w:val="24"/>
        <w:szCs w:val="24"/>
      </w:rPr>
      <w:tab/>
    </w:r>
    <w:r w:rsidR="00A42052">
      <w:rPr>
        <w:b/>
        <w:bCs/>
        <w:sz w:val="24"/>
        <w:szCs w:val="24"/>
      </w:rPr>
      <w:tab/>
    </w:r>
    <w:r w:rsidR="00A42052">
      <w:rPr>
        <w:b/>
        <w:bCs/>
        <w:noProof/>
        <w:sz w:val="24"/>
        <w:szCs w:val="24"/>
        <w:lang w:val="en-IN" w:eastAsia="en-IN"/>
      </w:rPr>
      <w:drawing>
        <wp:anchor distT="0" distB="0" distL="114300" distR="114300" simplePos="0" relativeHeight="251668992" behindDoc="0" locked="0" layoutInCell="1" allowOverlap="1" wp14:anchorId="5FAF665D" wp14:editId="66F6F7C4">
          <wp:simplePos x="0" y="0"/>
          <wp:positionH relativeFrom="column">
            <wp:posOffset>-725860</wp:posOffset>
          </wp:positionH>
          <wp:positionV relativeFrom="paragraph">
            <wp:posOffset>-118331</wp:posOffset>
          </wp:positionV>
          <wp:extent cx="2350438" cy="437322"/>
          <wp:effectExtent l="19050" t="0" r="0" b="0"/>
          <wp:wrapNone/>
          <wp:docPr id="9"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sidR="00A42052">
      <w:rPr>
        <w:b/>
        <w:bCs/>
        <w:sz w:val="24"/>
        <w:szCs w:val="24"/>
      </w:rPr>
      <w:t xml:space="preserve"> Microsemi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44E8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6CC9BF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E62BC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BBB47F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331C42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9CCE8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CBA00E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E2C29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600FD4"/>
    <w:lvl w:ilvl="0">
      <w:start w:val="1"/>
      <w:numFmt w:val="decimal"/>
      <w:pStyle w:val="ListNumber"/>
      <w:lvlText w:val="%1."/>
      <w:lvlJc w:val="left"/>
      <w:pPr>
        <w:tabs>
          <w:tab w:val="num" w:pos="360"/>
        </w:tabs>
        <w:ind w:left="360" w:hanging="360"/>
      </w:pPr>
    </w:lvl>
  </w:abstractNum>
  <w:abstractNum w:abstractNumId="9">
    <w:nsid w:val="FFFFFF89"/>
    <w:multiLevelType w:val="singleLevel"/>
    <w:tmpl w:val="818C3D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E04E9"/>
    <w:multiLevelType w:val="multilevel"/>
    <w:tmpl w:val="0F6CE462"/>
    <w:lvl w:ilvl="0">
      <w:start w:val="1"/>
      <w:numFmt w:val="decimal"/>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sz w:val="24"/>
      </w:rPr>
    </w:lvl>
    <w:lvl w:ilvl="2">
      <w:start w:val="1"/>
      <w:numFmt w:val="decimal"/>
      <w:pStyle w:val="Heading3"/>
      <w:lvlText w:val="%1.%2.%3"/>
      <w:lvlJc w:val="left"/>
      <w:pPr>
        <w:tabs>
          <w:tab w:val="num" w:pos="432"/>
        </w:tabs>
        <w:ind w:left="0" w:firstLine="0"/>
      </w:pPr>
      <w:rPr>
        <w:rFonts w:hint="default"/>
      </w:rPr>
    </w:lvl>
    <w:lvl w:ilvl="3">
      <w:start w:val="1"/>
      <w:numFmt w:val="decimal"/>
      <w:pStyle w:val="Heading4"/>
      <w:lvlText w:val="%1.%2.%3.%4"/>
      <w:lvlJc w:val="left"/>
      <w:pPr>
        <w:tabs>
          <w:tab w:val="num" w:pos="432"/>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432"/>
        </w:tabs>
        <w:ind w:left="0" w:firstLine="0"/>
      </w:pPr>
      <w:rPr>
        <w:rFonts w:hint="default"/>
        <w:kern w:val="16"/>
        <w:sz w:val="22"/>
        <w:szCs w:val="22"/>
      </w:rPr>
    </w:lvl>
    <w:lvl w:ilvl="5">
      <w:start w:val="1"/>
      <w:numFmt w:val="decimal"/>
      <w:pStyle w:val="Heading6"/>
      <w:lvlText w:val="%1.%2.%3.%4.%5.%6"/>
      <w:lvlJc w:val="left"/>
      <w:pPr>
        <w:tabs>
          <w:tab w:val="num" w:pos="432"/>
        </w:tabs>
        <w:ind w:left="0" w:firstLine="0"/>
      </w:pPr>
      <w:rPr>
        <w:rFonts w:hint="default"/>
      </w:rPr>
    </w:lvl>
    <w:lvl w:ilvl="6">
      <w:start w:val="1"/>
      <w:numFmt w:val="decimal"/>
      <w:pStyle w:val="Heading7"/>
      <w:lvlText w:val="%1.%2.%3.%4.%5.%6.%7"/>
      <w:lvlJc w:val="left"/>
      <w:pPr>
        <w:tabs>
          <w:tab w:val="num" w:pos="432"/>
        </w:tabs>
        <w:ind w:left="0" w:firstLine="0"/>
      </w:pPr>
      <w:rPr>
        <w:rFonts w:hint="default"/>
      </w:rPr>
    </w:lvl>
    <w:lvl w:ilvl="7">
      <w:start w:val="1"/>
      <w:numFmt w:val="decimal"/>
      <w:pStyle w:val="Heading8"/>
      <w:lvlText w:val="%1.%2.%3.%4.%5.%6.%7.%8"/>
      <w:lvlJc w:val="left"/>
      <w:pPr>
        <w:tabs>
          <w:tab w:val="num" w:pos="432"/>
        </w:tabs>
        <w:ind w:left="0" w:firstLine="0"/>
      </w:pPr>
      <w:rPr>
        <w:rFonts w:hint="default"/>
      </w:rPr>
    </w:lvl>
    <w:lvl w:ilvl="8">
      <w:start w:val="1"/>
      <w:numFmt w:val="decimal"/>
      <w:pStyle w:val="Heading9"/>
      <w:lvlText w:val="%1.%2.%3.%4.%5.%6.%7.%8.%9"/>
      <w:lvlJc w:val="left"/>
      <w:pPr>
        <w:tabs>
          <w:tab w:val="num" w:pos="432"/>
        </w:tabs>
        <w:ind w:left="0" w:firstLine="0"/>
      </w:pPr>
      <w:rPr>
        <w:rFonts w:hint="default"/>
      </w:rPr>
    </w:lvl>
  </w:abstractNum>
  <w:abstractNum w:abstractNumId="11">
    <w:nsid w:val="022E420B"/>
    <w:multiLevelType w:val="singleLevel"/>
    <w:tmpl w:val="C2BACE80"/>
    <w:lvl w:ilvl="0">
      <w:start w:val="1"/>
      <w:numFmt w:val="bullet"/>
      <w:pStyle w:val="Bullet"/>
      <w:lvlText w:val=""/>
      <w:lvlJc w:val="left"/>
      <w:pPr>
        <w:tabs>
          <w:tab w:val="num" w:pos="360"/>
        </w:tabs>
        <w:ind w:left="360" w:hanging="360"/>
      </w:pPr>
      <w:rPr>
        <w:rFonts w:ascii="Symbol" w:hAnsi="Symbol" w:hint="default"/>
        <w:b w:val="0"/>
        <w:i w:val="0"/>
        <w:sz w:val="20"/>
      </w:rPr>
    </w:lvl>
  </w:abstractNum>
  <w:abstractNum w:abstractNumId="12">
    <w:nsid w:val="06CC78CA"/>
    <w:multiLevelType w:val="hybridMultilevel"/>
    <w:tmpl w:val="495EF392"/>
    <w:lvl w:ilvl="0" w:tplc="7856FA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B5E4B8A"/>
    <w:multiLevelType w:val="hybridMultilevel"/>
    <w:tmpl w:val="5320451A"/>
    <w:lvl w:ilvl="0" w:tplc="0E0EABE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EE93D70"/>
    <w:multiLevelType w:val="hybridMultilevel"/>
    <w:tmpl w:val="F5567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7BA6C6A"/>
    <w:multiLevelType w:val="hybridMultilevel"/>
    <w:tmpl w:val="C1985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D5C7D63"/>
    <w:multiLevelType w:val="hybridMultilevel"/>
    <w:tmpl w:val="21EEF564"/>
    <w:lvl w:ilvl="0" w:tplc="4009000B">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7">
    <w:nsid w:val="2085405A"/>
    <w:multiLevelType w:val="hybridMultilevel"/>
    <w:tmpl w:val="FA9CDC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2C057B0"/>
    <w:multiLevelType w:val="hybridMultilevel"/>
    <w:tmpl w:val="72140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2EB3806"/>
    <w:multiLevelType w:val="hybridMultilevel"/>
    <w:tmpl w:val="40C416A0"/>
    <w:lvl w:ilvl="0" w:tplc="F0DCC77E">
      <w:start w:val="1"/>
      <w:numFmt w:val="decimal"/>
      <w:pStyle w:val="Numbered"/>
      <w:lvlText w:val="%1."/>
      <w:lvlJc w:val="left"/>
      <w:pPr>
        <w:tabs>
          <w:tab w:val="num" w:pos="360"/>
        </w:tabs>
        <w:ind w:left="360" w:hanging="360"/>
      </w:pPr>
    </w:lvl>
    <w:lvl w:ilvl="1" w:tplc="BBFAE2A4" w:tentative="1">
      <w:start w:val="1"/>
      <w:numFmt w:val="lowerLetter"/>
      <w:lvlText w:val="%2."/>
      <w:lvlJc w:val="left"/>
      <w:pPr>
        <w:tabs>
          <w:tab w:val="num" w:pos="1080"/>
        </w:tabs>
        <w:ind w:left="1080" w:hanging="360"/>
      </w:pPr>
    </w:lvl>
    <w:lvl w:ilvl="2" w:tplc="6D68BF66" w:tentative="1">
      <w:start w:val="1"/>
      <w:numFmt w:val="lowerRoman"/>
      <w:lvlText w:val="%3."/>
      <w:lvlJc w:val="right"/>
      <w:pPr>
        <w:tabs>
          <w:tab w:val="num" w:pos="1800"/>
        </w:tabs>
        <w:ind w:left="1800" w:hanging="180"/>
      </w:pPr>
    </w:lvl>
    <w:lvl w:ilvl="3" w:tplc="55A627F8" w:tentative="1">
      <w:start w:val="1"/>
      <w:numFmt w:val="decimal"/>
      <w:lvlText w:val="%4."/>
      <w:lvlJc w:val="left"/>
      <w:pPr>
        <w:tabs>
          <w:tab w:val="num" w:pos="2520"/>
        </w:tabs>
        <w:ind w:left="2520" w:hanging="360"/>
      </w:pPr>
    </w:lvl>
    <w:lvl w:ilvl="4" w:tplc="C53C265A" w:tentative="1">
      <w:start w:val="1"/>
      <w:numFmt w:val="lowerLetter"/>
      <w:lvlText w:val="%5."/>
      <w:lvlJc w:val="left"/>
      <w:pPr>
        <w:tabs>
          <w:tab w:val="num" w:pos="3240"/>
        </w:tabs>
        <w:ind w:left="3240" w:hanging="360"/>
      </w:pPr>
    </w:lvl>
    <w:lvl w:ilvl="5" w:tplc="9DAA2418" w:tentative="1">
      <w:start w:val="1"/>
      <w:numFmt w:val="lowerRoman"/>
      <w:lvlText w:val="%6."/>
      <w:lvlJc w:val="right"/>
      <w:pPr>
        <w:tabs>
          <w:tab w:val="num" w:pos="3960"/>
        </w:tabs>
        <w:ind w:left="3960" w:hanging="180"/>
      </w:pPr>
    </w:lvl>
    <w:lvl w:ilvl="6" w:tplc="1E1C75F6" w:tentative="1">
      <w:start w:val="1"/>
      <w:numFmt w:val="decimal"/>
      <w:lvlText w:val="%7."/>
      <w:lvlJc w:val="left"/>
      <w:pPr>
        <w:tabs>
          <w:tab w:val="num" w:pos="4680"/>
        </w:tabs>
        <w:ind w:left="4680" w:hanging="360"/>
      </w:pPr>
    </w:lvl>
    <w:lvl w:ilvl="7" w:tplc="E272EFCA" w:tentative="1">
      <w:start w:val="1"/>
      <w:numFmt w:val="lowerLetter"/>
      <w:lvlText w:val="%8."/>
      <w:lvlJc w:val="left"/>
      <w:pPr>
        <w:tabs>
          <w:tab w:val="num" w:pos="5400"/>
        </w:tabs>
        <w:ind w:left="5400" w:hanging="360"/>
      </w:pPr>
    </w:lvl>
    <w:lvl w:ilvl="8" w:tplc="98BE4AF8" w:tentative="1">
      <w:start w:val="1"/>
      <w:numFmt w:val="lowerRoman"/>
      <w:lvlText w:val="%9."/>
      <w:lvlJc w:val="right"/>
      <w:pPr>
        <w:tabs>
          <w:tab w:val="num" w:pos="6120"/>
        </w:tabs>
        <w:ind w:left="6120" w:hanging="180"/>
      </w:pPr>
    </w:lvl>
  </w:abstractNum>
  <w:abstractNum w:abstractNumId="20">
    <w:nsid w:val="24674224"/>
    <w:multiLevelType w:val="hybridMultilevel"/>
    <w:tmpl w:val="4986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F54194"/>
    <w:multiLevelType w:val="singleLevel"/>
    <w:tmpl w:val="DAF6CC08"/>
    <w:lvl w:ilvl="0">
      <w:start w:val="1"/>
      <w:numFmt w:val="decimal"/>
      <w:pStyle w:val="NumberedContd"/>
      <w:lvlText w:val="%1."/>
      <w:lvlJc w:val="left"/>
      <w:pPr>
        <w:tabs>
          <w:tab w:val="num" w:pos="360"/>
        </w:tabs>
        <w:ind w:left="312" w:hanging="312"/>
      </w:pPr>
      <w:rPr>
        <w:rFonts w:ascii="Arial" w:hAnsi="Arial" w:hint="default"/>
        <w:b w:val="0"/>
        <w:i w:val="0"/>
        <w:sz w:val="20"/>
      </w:rPr>
    </w:lvl>
  </w:abstractNum>
  <w:abstractNum w:abstractNumId="22">
    <w:nsid w:val="281A2CA7"/>
    <w:multiLevelType w:val="hybridMultilevel"/>
    <w:tmpl w:val="5866A8EA"/>
    <w:lvl w:ilvl="0" w:tplc="1E6443F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2CF85DD6"/>
    <w:multiLevelType w:val="hybridMultilevel"/>
    <w:tmpl w:val="59769672"/>
    <w:lvl w:ilvl="0" w:tplc="7856FA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F2B3253"/>
    <w:multiLevelType w:val="multilevel"/>
    <w:tmpl w:val="2078DF04"/>
    <w:lvl w:ilvl="0">
      <w:start w:val="2"/>
      <w:numFmt w:val="decimal"/>
      <w:lvlText w:val="%1"/>
      <w:lvlJc w:val="left"/>
      <w:pPr>
        <w:ind w:left="358" w:hanging="358"/>
      </w:pPr>
      <w:rPr>
        <w:rFonts w:hint="default"/>
      </w:rPr>
    </w:lvl>
    <w:lvl w:ilvl="1">
      <w:start w:val="2"/>
      <w:numFmt w:val="decimal"/>
      <w:isLgl/>
      <w:lvlText w:val="%1.%2"/>
      <w:lvlJc w:val="left"/>
      <w:pPr>
        <w:ind w:left="1035" w:hanging="675"/>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33F91DD0"/>
    <w:multiLevelType w:val="hybridMultilevel"/>
    <w:tmpl w:val="BC42CBC6"/>
    <w:lvl w:ilvl="0" w:tplc="BF7C9910">
      <w:start w:val="2"/>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71B582F"/>
    <w:multiLevelType w:val="singleLevel"/>
    <w:tmpl w:val="C29A24E6"/>
    <w:lvl w:ilvl="0">
      <w:start w:val="1"/>
      <w:numFmt w:val="bullet"/>
      <w:pStyle w:val="DashIndented"/>
      <w:lvlText w:val="−"/>
      <w:lvlJc w:val="left"/>
      <w:pPr>
        <w:tabs>
          <w:tab w:val="num" w:pos="360"/>
        </w:tabs>
        <w:ind w:left="360" w:hanging="360"/>
      </w:pPr>
      <w:rPr>
        <w:rFonts w:ascii="Arial" w:hAnsi="Arial" w:hint="default"/>
        <w:sz w:val="20"/>
      </w:rPr>
    </w:lvl>
  </w:abstractNum>
  <w:abstractNum w:abstractNumId="27">
    <w:nsid w:val="38165A0D"/>
    <w:multiLevelType w:val="hybridMultilevel"/>
    <w:tmpl w:val="E5A6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501DC"/>
    <w:multiLevelType w:val="hybridMultilevel"/>
    <w:tmpl w:val="73DC1AE0"/>
    <w:lvl w:ilvl="0" w:tplc="0C6CF61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nsid w:val="411B59AB"/>
    <w:multiLevelType w:val="singleLevel"/>
    <w:tmpl w:val="EA3EEF4C"/>
    <w:lvl w:ilvl="0">
      <w:start w:val="1"/>
      <w:numFmt w:val="decimal"/>
      <w:pStyle w:val="TableTitle"/>
      <w:lvlText w:val="Table %1"/>
      <w:lvlJc w:val="left"/>
      <w:pPr>
        <w:tabs>
          <w:tab w:val="num" w:pos="720"/>
        </w:tabs>
        <w:ind w:left="360" w:hanging="360"/>
      </w:pPr>
      <w:rPr>
        <w:rFonts w:ascii="Arial" w:hAnsi="Arial" w:hint="default"/>
        <w:b/>
        <w:i w:val="0"/>
        <w:sz w:val="20"/>
      </w:rPr>
    </w:lvl>
  </w:abstractNum>
  <w:abstractNum w:abstractNumId="30">
    <w:nsid w:val="415345EA"/>
    <w:multiLevelType w:val="multilevel"/>
    <w:tmpl w:val="17C2DF24"/>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43817E13"/>
    <w:multiLevelType w:val="hybridMultilevel"/>
    <w:tmpl w:val="6DFE0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63E0BC2"/>
    <w:multiLevelType w:val="hybridMultilevel"/>
    <w:tmpl w:val="94843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6D06A83"/>
    <w:multiLevelType w:val="hybridMultilevel"/>
    <w:tmpl w:val="C2C20A6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4">
    <w:nsid w:val="4E444BF1"/>
    <w:multiLevelType w:val="hybridMultilevel"/>
    <w:tmpl w:val="635E69A0"/>
    <w:lvl w:ilvl="0" w:tplc="3EC0B8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31F1CC7"/>
    <w:multiLevelType w:val="hybridMultilevel"/>
    <w:tmpl w:val="5B740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8045A01"/>
    <w:multiLevelType w:val="hybridMultilevel"/>
    <w:tmpl w:val="A0B4AF2E"/>
    <w:lvl w:ilvl="0" w:tplc="933C07B8">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B0C23F3"/>
    <w:multiLevelType w:val="hybridMultilevel"/>
    <w:tmpl w:val="8804916A"/>
    <w:lvl w:ilvl="0" w:tplc="D85E44C8">
      <w:start w:val="1"/>
      <w:numFmt w:val="decimal"/>
      <w:lvlText w:val="%1."/>
      <w:lvlJc w:val="left"/>
      <w:pPr>
        <w:ind w:left="720" w:hanging="360"/>
      </w:pPr>
      <w:rPr>
        <w:rFonts w:hint="default"/>
      </w:rPr>
    </w:lvl>
    <w:lvl w:ilvl="1" w:tplc="293E7EBC" w:tentative="1">
      <w:start w:val="1"/>
      <w:numFmt w:val="lowerLetter"/>
      <w:lvlText w:val="%2."/>
      <w:lvlJc w:val="left"/>
      <w:pPr>
        <w:ind w:left="1440" w:hanging="360"/>
      </w:pPr>
    </w:lvl>
    <w:lvl w:ilvl="2" w:tplc="57D2AED0" w:tentative="1">
      <w:start w:val="1"/>
      <w:numFmt w:val="lowerRoman"/>
      <w:lvlText w:val="%3."/>
      <w:lvlJc w:val="right"/>
      <w:pPr>
        <w:ind w:left="2160" w:hanging="180"/>
      </w:pPr>
    </w:lvl>
    <w:lvl w:ilvl="3" w:tplc="D43EE4D0" w:tentative="1">
      <w:start w:val="1"/>
      <w:numFmt w:val="decimal"/>
      <w:lvlText w:val="%4."/>
      <w:lvlJc w:val="left"/>
      <w:pPr>
        <w:ind w:left="2880" w:hanging="360"/>
      </w:pPr>
    </w:lvl>
    <w:lvl w:ilvl="4" w:tplc="889E91E0" w:tentative="1">
      <w:start w:val="1"/>
      <w:numFmt w:val="lowerLetter"/>
      <w:lvlText w:val="%5."/>
      <w:lvlJc w:val="left"/>
      <w:pPr>
        <w:ind w:left="3600" w:hanging="360"/>
      </w:pPr>
    </w:lvl>
    <w:lvl w:ilvl="5" w:tplc="CD98CA1C" w:tentative="1">
      <w:start w:val="1"/>
      <w:numFmt w:val="lowerRoman"/>
      <w:lvlText w:val="%6."/>
      <w:lvlJc w:val="right"/>
      <w:pPr>
        <w:ind w:left="4320" w:hanging="180"/>
      </w:pPr>
    </w:lvl>
    <w:lvl w:ilvl="6" w:tplc="245E7638" w:tentative="1">
      <w:start w:val="1"/>
      <w:numFmt w:val="decimal"/>
      <w:lvlText w:val="%7."/>
      <w:lvlJc w:val="left"/>
      <w:pPr>
        <w:ind w:left="5040" w:hanging="360"/>
      </w:pPr>
    </w:lvl>
    <w:lvl w:ilvl="7" w:tplc="A3D6C2F4" w:tentative="1">
      <w:start w:val="1"/>
      <w:numFmt w:val="lowerLetter"/>
      <w:lvlText w:val="%8."/>
      <w:lvlJc w:val="left"/>
      <w:pPr>
        <w:ind w:left="5760" w:hanging="360"/>
      </w:pPr>
    </w:lvl>
    <w:lvl w:ilvl="8" w:tplc="A2C256CC" w:tentative="1">
      <w:start w:val="1"/>
      <w:numFmt w:val="lowerRoman"/>
      <w:lvlText w:val="%9."/>
      <w:lvlJc w:val="right"/>
      <w:pPr>
        <w:ind w:left="6480" w:hanging="180"/>
      </w:pPr>
    </w:lvl>
  </w:abstractNum>
  <w:abstractNum w:abstractNumId="38">
    <w:nsid w:val="5FA45178"/>
    <w:multiLevelType w:val="hybridMultilevel"/>
    <w:tmpl w:val="229C1982"/>
    <w:lvl w:ilvl="0" w:tplc="4000B78C">
      <w:start w:val="3"/>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9">
    <w:nsid w:val="63050147"/>
    <w:multiLevelType w:val="multilevel"/>
    <w:tmpl w:val="8A94E3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33379B7"/>
    <w:multiLevelType w:val="singleLevel"/>
    <w:tmpl w:val="82321966"/>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abstractNum>
  <w:abstractNum w:abstractNumId="41">
    <w:nsid w:val="636603F6"/>
    <w:multiLevelType w:val="hybridMultilevel"/>
    <w:tmpl w:val="3B2A1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8717F81"/>
    <w:multiLevelType w:val="hybridMultilevel"/>
    <w:tmpl w:val="6D50F42E"/>
    <w:lvl w:ilvl="0" w:tplc="F68E4D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E90614F"/>
    <w:multiLevelType w:val="multilevel"/>
    <w:tmpl w:val="9EBE89D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B46015C"/>
    <w:multiLevelType w:val="multilevel"/>
    <w:tmpl w:val="C992731E"/>
    <w:lvl w:ilvl="0">
      <w:start w:val="1"/>
      <w:numFmt w:val="decimal"/>
      <w:lvlText w:val="%1."/>
      <w:lvlJc w:val="left"/>
      <w:pPr>
        <w:ind w:left="720" w:hanging="360"/>
      </w:p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nsid w:val="7BD03233"/>
    <w:multiLevelType w:val="multilevel"/>
    <w:tmpl w:val="714CF0EA"/>
    <w:lvl w:ilvl="0">
      <w:start w:val="1"/>
      <w:numFmt w:val="decimal"/>
      <w:lvlText w:val="%1."/>
      <w:lvlJc w:val="left"/>
      <w:pPr>
        <w:ind w:left="645" w:hanging="360"/>
      </w:pPr>
      <w:rPr>
        <w:rFonts w:hint="default"/>
        <w:b w:val="0"/>
      </w:rPr>
    </w:lvl>
    <w:lvl w:ilvl="1">
      <w:start w:val="1"/>
      <w:numFmt w:val="decimal"/>
      <w:isLgl/>
      <w:lvlText w:val="%1.%2"/>
      <w:lvlJc w:val="left"/>
      <w:pPr>
        <w:ind w:left="1230" w:hanging="360"/>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705" w:hanging="1080"/>
      </w:pPr>
      <w:rPr>
        <w:rFonts w:hint="default"/>
      </w:rPr>
    </w:lvl>
    <w:lvl w:ilvl="5">
      <w:start w:val="1"/>
      <w:numFmt w:val="decimal"/>
      <w:isLgl/>
      <w:lvlText w:val="%1.%2.%3.%4.%5.%6"/>
      <w:lvlJc w:val="left"/>
      <w:pPr>
        <w:ind w:left="4290" w:hanging="1080"/>
      </w:pPr>
      <w:rPr>
        <w:rFonts w:hint="default"/>
      </w:rPr>
    </w:lvl>
    <w:lvl w:ilvl="6">
      <w:start w:val="1"/>
      <w:numFmt w:val="decimal"/>
      <w:isLgl/>
      <w:lvlText w:val="%1.%2.%3.%4.%5.%6.%7"/>
      <w:lvlJc w:val="left"/>
      <w:pPr>
        <w:ind w:left="5235"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765" w:hanging="1800"/>
      </w:pPr>
      <w:rPr>
        <w:rFonts w:hint="default"/>
      </w:rPr>
    </w:lvl>
  </w:abstractNum>
  <w:abstractNum w:abstractNumId="46">
    <w:nsid w:val="7CA47F2F"/>
    <w:multiLevelType w:val="multilevel"/>
    <w:tmpl w:val="FC504F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1"/>
  </w:num>
  <w:num w:numId="14">
    <w:abstractNumId w:val="24"/>
  </w:num>
  <w:num w:numId="15">
    <w:abstractNumId w:val="21"/>
  </w:num>
  <w:num w:numId="16">
    <w:abstractNumId w:val="37"/>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29"/>
  </w:num>
  <w:num w:numId="20">
    <w:abstractNumId w:val="40"/>
  </w:num>
  <w:num w:numId="21">
    <w:abstractNumId w:val="20"/>
  </w:num>
  <w:num w:numId="22">
    <w:abstractNumId w:val="27"/>
  </w:num>
  <w:num w:numId="23">
    <w:abstractNumId w:val="38"/>
  </w:num>
  <w:num w:numId="24">
    <w:abstractNumId w:val="28"/>
  </w:num>
  <w:num w:numId="25">
    <w:abstractNumId w:val="45"/>
  </w:num>
  <w:num w:numId="26">
    <w:abstractNumId w:val="32"/>
  </w:num>
  <w:num w:numId="27">
    <w:abstractNumId w:val="14"/>
  </w:num>
  <w:num w:numId="28">
    <w:abstractNumId w:val="31"/>
  </w:num>
  <w:num w:numId="29">
    <w:abstractNumId w:val="12"/>
  </w:num>
  <w:num w:numId="30">
    <w:abstractNumId w:val="23"/>
  </w:num>
  <w:num w:numId="31">
    <w:abstractNumId w:val="15"/>
  </w:num>
  <w:num w:numId="32">
    <w:abstractNumId w:val="16"/>
  </w:num>
  <w:num w:numId="33">
    <w:abstractNumId w:val="41"/>
  </w:num>
  <w:num w:numId="34">
    <w:abstractNumId w:val="17"/>
  </w:num>
  <w:num w:numId="35">
    <w:abstractNumId w:val="33"/>
  </w:num>
  <w:num w:numId="36">
    <w:abstractNumId w:val="44"/>
  </w:num>
  <w:num w:numId="37">
    <w:abstractNumId w:val="42"/>
  </w:num>
  <w:num w:numId="38">
    <w:abstractNumId w:val="18"/>
  </w:num>
  <w:num w:numId="39">
    <w:abstractNumId w:val="35"/>
  </w:num>
  <w:num w:numId="40">
    <w:abstractNumId w:val="34"/>
  </w:num>
  <w:num w:numId="41">
    <w:abstractNumId w:val="30"/>
  </w:num>
  <w:num w:numId="42">
    <w:abstractNumId w:val="22"/>
  </w:num>
  <w:num w:numId="43">
    <w:abstractNumId w:val="36"/>
  </w:num>
  <w:num w:numId="44">
    <w:abstractNumId w:val="46"/>
  </w:num>
  <w:num w:numId="45">
    <w:abstractNumId w:val="39"/>
  </w:num>
  <w:num w:numId="46">
    <w:abstractNumId w:val="43"/>
  </w:num>
  <w:num w:numId="47">
    <w:abstractNumId w:val="13"/>
  </w:num>
  <w:num w:numId="48">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8"/>
  <w:drawingGridHorizontalSpacing w:val="100"/>
  <w:displayHorizontalDrawingGridEvery w:val="0"/>
  <w:displayVerticalDrawingGridEvery w:val="0"/>
  <w:noPunctuationKerning/>
  <w:characterSpacingControl w:val="doNotCompress"/>
  <w:hdrShapeDefaults>
    <o:shapedefaults v:ext="edit" spidmax="2049" fill="f" fillcolor="white">
      <v:fill color="white" on="f"/>
      <v:stroke weight=".25pt"/>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EE"/>
    <w:rsid w:val="000004B7"/>
    <w:rsid w:val="000011B5"/>
    <w:rsid w:val="00001D11"/>
    <w:rsid w:val="0000204A"/>
    <w:rsid w:val="00003A08"/>
    <w:rsid w:val="00003A5E"/>
    <w:rsid w:val="00003E2E"/>
    <w:rsid w:val="00005609"/>
    <w:rsid w:val="00005CE0"/>
    <w:rsid w:val="00005DA7"/>
    <w:rsid w:val="00006962"/>
    <w:rsid w:val="00006B2C"/>
    <w:rsid w:val="00010915"/>
    <w:rsid w:val="000116D4"/>
    <w:rsid w:val="00011BE1"/>
    <w:rsid w:val="00012917"/>
    <w:rsid w:val="00013D8D"/>
    <w:rsid w:val="00015431"/>
    <w:rsid w:val="00016349"/>
    <w:rsid w:val="00016662"/>
    <w:rsid w:val="000173A3"/>
    <w:rsid w:val="000201DB"/>
    <w:rsid w:val="00020630"/>
    <w:rsid w:val="00020D96"/>
    <w:rsid w:val="00020F73"/>
    <w:rsid w:val="000214A0"/>
    <w:rsid w:val="00021D8A"/>
    <w:rsid w:val="0002258A"/>
    <w:rsid w:val="00023C55"/>
    <w:rsid w:val="00024BB6"/>
    <w:rsid w:val="00024F3D"/>
    <w:rsid w:val="00025425"/>
    <w:rsid w:val="00025491"/>
    <w:rsid w:val="000256FF"/>
    <w:rsid w:val="00025927"/>
    <w:rsid w:val="00025EF7"/>
    <w:rsid w:val="00026BFD"/>
    <w:rsid w:val="000303BB"/>
    <w:rsid w:val="000309CD"/>
    <w:rsid w:val="000314B6"/>
    <w:rsid w:val="00031D2F"/>
    <w:rsid w:val="00031E62"/>
    <w:rsid w:val="0003331C"/>
    <w:rsid w:val="000337C3"/>
    <w:rsid w:val="00033EC9"/>
    <w:rsid w:val="00034576"/>
    <w:rsid w:val="000371CF"/>
    <w:rsid w:val="000377EE"/>
    <w:rsid w:val="000400CA"/>
    <w:rsid w:val="00040105"/>
    <w:rsid w:val="00040480"/>
    <w:rsid w:val="000404AD"/>
    <w:rsid w:val="000407E2"/>
    <w:rsid w:val="000419D9"/>
    <w:rsid w:val="00042FB8"/>
    <w:rsid w:val="00044457"/>
    <w:rsid w:val="000444E0"/>
    <w:rsid w:val="0004707A"/>
    <w:rsid w:val="000473AE"/>
    <w:rsid w:val="000505C7"/>
    <w:rsid w:val="0005060F"/>
    <w:rsid w:val="00050683"/>
    <w:rsid w:val="000516C2"/>
    <w:rsid w:val="000527F4"/>
    <w:rsid w:val="000536A0"/>
    <w:rsid w:val="00053727"/>
    <w:rsid w:val="00053C1B"/>
    <w:rsid w:val="00054D7E"/>
    <w:rsid w:val="000552FD"/>
    <w:rsid w:val="000554D7"/>
    <w:rsid w:val="00055599"/>
    <w:rsid w:val="0005597B"/>
    <w:rsid w:val="00055A64"/>
    <w:rsid w:val="00055C5B"/>
    <w:rsid w:val="00057429"/>
    <w:rsid w:val="000601C0"/>
    <w:rsid w:val="0006077F"/>
    <w:rsid w:val="00060A77"/>
    <w:rsid w:val="00061374"/>
    <w:rsid w:val="0006168A"/>
    <w:rsid w:val="00062E7D"/>
    <w:rsid w:val="0006378E"/>
    <w:rsid w:val="00063A2D"/>
    <w:rsid w:val="0006478F"/>
    <w:rsid w:val="00065047"/>
    <w:rsid w:val="00065622"/>
    <w:rsid w:val="000656AA"/>
    <w:rsid w:val="000659B7"/>
    <w:rsid w:val="00065A99"/>
    <w:rsid w:val="000664A0"/>
    <w:rsid w:val="00066D0F"/>
    <w:rsid w:val="00070E79"/>
    <w:rsid w:val="0007104B"/>
    <w:rsid w:val="0007152E"/>
    <w:rsid w:val="00071747"/>
    <w:rsid w:val="000724C8"/>
    <w:rsid w:val="00072F24"/>
    <w:rsid w:val="00073369"/>
    <w:rsid w:val="00073447"/>
    <w:rsid w:val="00073CF9"/>
    <w:rsid w:val="00073EFD"/>
    <w:rsid w:val="000744F3"/>
    <w:rsid w:val="00075471"/>
    <w:rsid w:val="00075C08"/>
    <w:rsid w:val="00075F39"/>
    <w:rsid w:val="0007650B"/>
    <w:rsid w:val="0007684C"/>
    <w:rsid w:val="00077025"/>
    <w:rsid w:val="000771C3"/>
    <w:rsid w:val="0008012E"/>
    <w:rsid w:val="0008228C"/>
    <w:rsid w:val="000825D5"/>
    <w:rsid w:val="00082DE2"/>
    <w:rsid w:val="000832D7"/>
    <w:rsid w:val="000843C8"/>
    <w:rsid w:val="000844B7"/>
    <w:rsid w:val="00084DEB"/>
    <w:rsid w:val="000864F3"/>
    <w:rsid w:val="00087051"/>
    <w:rsid w:val="000873C8"/>
    <w:rsid w:val="000908D5"/>
    <w:rsid w:val="0009096E"/>
    <w:rsid w:val="00090985"/>
    <w:rsid w:val="00090EDE"/>
    <w:rsid w:val="00091095"/>
    <w:rsid w:val="000910C1"/>
    <w:rsid w:val="000913BE"/>
    <w:rsid w:val="00091AC7"/>
    <w:rsid w:val="00093281"/>
    <w:rsid w:val="0009328D"/>
    <w:rsid w:val="000952DD"/>
    <w:rsid w:val="00095AF5"/>
    <w:rsid w:val="00095BAF"/>
    <w:rsid w:val="00095C1C"/>
    <w:rsid w:val="0009745A"/>
    <w:rsid w:val="00097AA5"/>
    <w:rsid w:val="00097B5B"/>
    <w:rsid w:val="000A2139"/>
    <w:rsid w:val="000A221A"/>
    <w:rsid w:val="000A2422"/>
    <w:rsid w:val="000A30D9"/>
    <w:rsid w:val="000A3E5C"/>
    <w:rsid w:val="000A4055"/>
    <w:rsid w:val="000A407D"/>
    <w:rsid w:val="000A4C93"/>
    <w:rsid w:val="000A4D10"/>
    <w:rsid w:val="000A4E61"/>
    <w:rsid w:val="000A553D"/>
    <w:rsid w:val="000A5CA9"/>
    <w:rsid w:val="000A5F40"/>
    <w:rsid w:val="000A7017"/>
    <w:rsid w:val="000A706D"/>
    <w:rsid w:val="000A75AF"/>
    <w:rsid w:val="000B0489"/>
    <w:rsid w:val="000B1FE0"/>
    <w:rsid w:val="000B3445"/>
    <w:rsid w:val="000B3ADA"/>
    <w:rsid w:val="000B3ECC"/>
    <w:rsid w:val="000B4C4C"/>
    <w:rsid w:val="000B567A"/>
    <w:rsid w:val="000B61CA"/>
    <w:rsid w:val="000B68E8"/>
    <w:rsid w:val="000B6A76"/>
    <w:rsid w:val="000B6C03"/>
    <w:rsid w:val="000B701D"/>
    <w:rsid w:val="000B736B"/>
    <w:rsid w:val="000C0272"/>
    <w:rsid w:val="000C058A"/>
    <w:rsid w:val="000C06CF"/>
    <w:rsid w:val="000C0737"/>
    <w:rsid w:val="000C1C71"/>
    <w:rsid w:val="000C25E7"/>
    <w:rsid w:val="000C2D96"/>
    <w:rsid w:val="000C36B1"/>
    <w:rsid w:val="000C39B8"/>
    <w:rsid w:val="000C3EC2"/>
    <w:rsid w:val="000C5148"/>
    <w:rsid w:val="000C53FB"/>
    <w:rsid w:val="000C5524"/>
    <w:rsid w:val="000C56BD"/>
    <w:rsid w:val="000C5981"/>
    <w:rsid w:val="000C5BDB"/>
    <w:rsid w:val="000C67E8"/>
    <w:rsid w:val="000C7399"/>
    <w:rsid w:val="000C770D"/>
    <w:rsid w:val="000C79ED"/>
    <w:rsid w:val="000D02E4"/>
    <w:rsid w:val="000D0B64"/>
    <w:rsid w:val="000D20B0"/>
    <w:rsid w:val="000D240E"/>
    <w:rsid w:val="000D36D4"/>
    <w:rsid w:val="000D3BA4"/>
    <w:rsid w:val="000D3DAE"/>
    <w:rsid w:val="000D58E6"/>
    <w:rsid w:val="000D6FAC"/>
    <w:rsid w:val="000D7C35"/>
    <w:rsid w:val="000E04AB"/>
    <w:rsid w:val="000E0F38"/>
    <w:rsid w:val="000E0F98"/>
    <w:rsid w:val="000E1FA0"/>
    <w:rsid w:val="000E3127"/>
    <w:rsid w:val="000E4A0A"/>
    <w:rsid w:val="000E6123"/>
    <w:rsid w:val="000E6A41"/>
    <w:rsid w:val="000E77C1"/>
    <w:rsid w:val="000F0727"/>
    <w:rsid w:val="000F09DF"/>
    <w:rsid w:val="000F0A91"/>
    <w:rsid w:val="000F1C86"/>
    <w:rsid w:val="000F2E57"/>
    <w:rsid w:val="000F32E3"/>
    <w:rsid w:val="000F3725"/>
    <w:rsid w:val="000F47E7"/>
    <w:rsid w:val="000F509C"/>
    <w:rsid w:val="000F5B4E"/>
    <w:rsid w:val="000F74B3"/>
    <w:rsid w:val="00100293"/>
    <w:rsid w:val="00101665"/>
    <w:rsid w:val="00101CC9"/>
    <w:rsid w:val="00101ED6"/>
    <w:rsid w:val="00101F8B"/>
    <w:rsid w:val="00102749"/>
    <w:rsid w:val="00102E5A"/>
    <w:rsid w:val="00102F1D"/>
    <w:rsid w:val="001034FE"/>
    <w:rsid w:val="00103751"/>
    <w:rsid w:val="0010478A"/>
    <w:rsid w:val="00105F86"/>
    <w:rsid w:val="00105FB3"/>
    <w:rsid w:val="00106865"/>
    <w:rsid w:val="00106CF1"/>
    <w:rsid w:val="00107974"/>
    <w:rsid w:val="00107AB1"/>
    <w:rsid w:val="00110886"/>
    <w:rsid w:val="00110BF9"/>
    <w:rsid w:val="00112355"/>
    <w:rsid w:val="00113D01"/>
    <w:rsid w:val="001166B1"/>
    <w:rsid w:val="00116D1F"/>
    <w:rsid w:val="001171C0"/>
    <w:rsid w:val="00117202"/>
    <w:rsid w:val="0011769E"/>
    <w:rsid w:val="001176D9"/>
    <w:rsid w:val="00117B2F"/>
    <w:rsid w:val="001200A3"/>
    <w:rsid w:val="001217BA"/>
    <w:rsid w:val="0012182B"/>
    <w:rsid w:val="00122B4E"/>
    <w:rsid w:val="00123152"/>
    <w:rsid w:val="00124A90"/>
    <w:rsid w:val="00125D3F"/>
    <w:rsid w:val="00125DB5"/>
    <w:rsid w:val="001262E2"/>
    <w:rsid w:val="00126C8B"/>
    <w:rsid w:val="00126FD9"/>
    <w:rsid w:val="0012747F"/>
    <w:rsid w:val="00131C5E"/>
    <w:rsid w:val="00131F41"/>
    <w:rsid w:val="0013222A"/>
    <w:rsid w:val="00132841"/>
    <w:rsid w:val="00132FE2"/>
    <w:rsid w:val="001338EA"/>
    <w:rsid w:val="0013394A"/>
    <w:rsid w:val="00135331"/>
    <w:rsid w:val="00135D22"/>
    <w:rsid w:val="00135ED7"/>
    <w:rsid w:val="001367AF"/>
    <w:rsid w:val="00136F74"/>
    <w:rsid w:val="00140474"/>
    <w:rsid w:val="00140AF7"/>
    <w:rsid w:val="00140CDC"/>
    <w:rsid w:val="001410AC"/>
    <w:rsid w:val="001413CD"/>
    <w:rsid w:val="00141A46"/>
    <w:rsid w:val="00141FFF"/>
    <w:rsid w:val="001427A2"/>
    <w:rsid w:val="0014297E"/>
    <w:rsid w:val="00142BBF"/>
    <w:rsid w:val="001435B7"/>
    <w:rsid w:val="001437DE"/>
    <w:rsid w:val="0014384D"/>
    <w:rsid w:val="00143E54"/>
    <w:rsid w:val="00144297"/>
    <w:rsid w:val="0014556A"/>
    <w:rsid w:val="0014608F"/>
    <w:rsid w:val="00146656"/>
    <w:rsid w:val="00146A47"/>
    <w:rsid w:val="00147244"/>
    <w:rsid w:val="0015031C"/>
    <w:rsid w:val="00150E0B"/>
    <w:rsid w:val="00150F42"/>
    <w:rsid w:val="00151434"/>
    <w:rsid w:val="00151C44"/>
    <w:rsid w:val="00152931"/>
    <w:rsid w:val="00152A6E"/>
    <w:rsid w:val="001539A8"/>
    <w:rsid w:val="00153D42"/>
    <w:rsid w:val="0015409E"/>
    <w:rsid w:val="001557EC"/>
    <w:rsid w:val="001571E0"/>
    <w:rsid w:val="001574A9"/>
    <w:rsid w:val="00157613"/>
    <w:rsid w:val="001576E7"/>
    <w:rsid w:val="00157BCB"/>
    <w:rsid w:val="001600F4"/>
    <w:rsid w:val="001602DE"/>
    <w:rsid w:val="00161CC6"/>
    <w:rsid w:val="0016214F"/>
    <w:rsid w:val="00162878"/>
    <w:rsid w:val="00162C89"/>
    <w:rsid w:val="00163229"/>
    <w:rsid w:val="00163B2B"/>
    <w:rsid w:val="00163E29"/>
    <w:rsid w:val="00164E9D"/>
    <w:rsid w:val="00166277"/>
    <w:rsid w:val="00166834"/>
    <w:rsid w:val="00166F92"/>
    <w:rsid w:val="00171945"/>
    <w:rsid w:val="00172061"/>
    <w:rsid w:val="0017209F"/>
    <w:rsid w:val="00172E0A"/>
    <w:rsid w:val="00173567"/>
    <w:rsid w:val="00173F06"/>
    <w:rsid w:val="00173FB7"/>
    <w:rsid w:val="0017440F"/>
    <w:rsid w:val="00174CC0"/>
    <w:rsid w:val="0017517C"/>
    <w:rsid w:val="001754BA"/>
    <w:rsid w:val="00175742"/>
    <w:rsid w:val="001760C0"/>
    <w:rsid w:val="00176BE5"/>
    <w:rsid w:val="00177316"/>
    <w:rsid w:val="001773C6"/>
    <w:rsid w:val="00177617"/>
    <w:rsid w:val="001809A1"/>
    <w:rsid w:val="001825E1"/>
    <w:rsid w:val="00184681"/>
    <w:rsid w:val="0018487A"/>
    <w:rsid w:val="00184990"/>
    <w:rsid w:val="00186029"/>
    <w:rsid w:val="00186189"/>
    <w:rsid w:val="00186850"/>
    <w:rsid w:val="00187097"/>
    <w:rsid w:val="00190198"/>
    <w:rsid w:val="00190E1B"/>
    <w:rsid w:val="001910BC"/>
    <w:rsid w:val="00193286"/>
    <w:rsid w:val="00193637"/>
    <w:rsid w:val="00193D90"/>
    <w:rsid w:val="00194548"/>
    <w:rsid w:val="001948AE"/>
    <w:rsid w:val="001953D3"/>
    <w:rsid w:val="0019547D"/>
    <w:rsid w:val="00195E5D"/>
    <w:rsid w:val="0019620B"/>
    <w:rsid w:val="00196A93"/>
    <w:rsid w:val="001A16FE"/>
    <w:rsid w:val="001A178B"/>
    <w:rsid w:val="001A35ED"/>
    <w:rsid w:val="001A4277"/>
    <w:rsid w:val="001A44EE"/>
    <w:rsid w:val="001A4A0E"/>
    <w:rsid w:val="001A4D9D"/>
    <w:rsid w:val="001A4F2C"/>
    <w:rsid w:val="001A5AA0"/>
    <w:rsid w:val="001A5E2F"/>
    <w:rsid w:val="001A6272"/>
    <w:rsid w:val="001A7388"/>
    <w:rsid w:val="001A7986"/>
    <w:rsid w:val="001B04BE"/>
    <w:rsid w:val="001B10B3"/>
    <w:rsid w:val="001B129C"/>
    <w:rsid w:val="001B1386"/>
    <w:rsid w:val="001B169E"/>
    <w:rsid w:val="001B16E0"/>
    <w:rsid w:val="001B254B"/>
    <w:rsid w:val="001B4432"/>
    <w:rsid w:val="001B4807"/>
    <w:rsid w:val="001C02BC"/>
    <w:rsid w:val="001C03FD"/>
    <w:rsid w:val="001C0CF7"/>
    <w:rsid w:val="001C1550"/>
    <w:rsid w:val="001C359D"/>
    <w:rsid w:val="001C49A7"/>
    <w:rsid w:val="001C4B0B"/>
    <w:rsid w:val="001C5CF7"/>
    <w:rsid w:val="001C5F26"/>
    <w:rsid w:val="001C6CB2"/>
    <w:rsid w:val="001C6D2A"/>
    <w:rsid w:val="001C7DCE"/>
    <w:rsid w:val="001D08C4"/>
    <w:rsid w:val="001D0CFB"/>
    <w:rsid w:val="001D0D2E"/>
    <w:rsid w:val="001D0FE0"/>
    <w:rsid w:val="001D141C"/>
    <w:rsid w:val="001D14B6"/>
    <w:rsid w:val="001D1AF6"/>
    <w:rsid w:val="001D2F28"/>
    <w:rsid w:val="001D4703"/>
    <w:rsid w:val="001D4B4D"/>
    <w:rsid w:val="001D5C88"/>
    <w:rsid w:val="001D640C"/>
    <w:rsid w:val="001D69E2"/>
    <w:rsid w:val="001D77FD"/>
    <w:rsid w:val="001E0766"/>
    <w:rsid w:val="001E127B"/>
    <w:rsid w:val="001E14BB"/>
    <w:rsid w:val="001E1D49"/>
    <w:rsid w:val="001E2154"/>
    <w:rsid w:val="001E2A57"/>
    <w:rsid w:val="001E3272"/>
    <w:rsid w:val="001E37F0"/>
    <w:rsid w:val="001E382E"/>
    <w:rsid w:val="001E397D"/>
    <w:rsid w:val="001E4EC8"/>
    <w:rsid w:val="001E5632"/>
    <w:rsid w:val="001E609D"/>
    <w:rsid w:val="001E62F2"/>
    <w:rsid w:val="001E77D4"/>
    <w:rsid w:val="001E7B67"/>
    <w:rsid w:val="001F0232"/>
    <w:rsid w:val="001F086E"/>
    <w:rsid w:val="001F1122"/>
    <w:rsid w:val="001F1344"/>
    <w:rsid w:val="001F2041"/>
    <w:rsid w:val="001F248F"/>
    <w:rsid w:val="001F2F5C"/>
    <w:rsid w:val="001F330A"/>
    <w:rsid w:val="001F38AA"/>
    <w:rsid w:val="001F39CF"/>
    <w:rsid w:val="001F3EB8"/>
    <w:rsid w:val="001F4BCC"/>
    <w:rsid w:val="001F4D51"/>
    <w:rsid w:val="001F5DC9"/>
    <w:rsid w:val="001F62A4"/>
    <w:rsid w:val="001F6440"/>
    <w:rsid w:val="001F6969"/>
    <w:rsid w:val="001F7F42"/>
    <w:rsid w:val="00201478"/>
    <w:rsid w:val="00201F6D"/>
    <w:rsid w:val="00202CC5"/>
    <w:rsid w:val="00202F1A"/>
    <w:rsid w:val="00203438"/>
    <w:rsid w:val="00203F0E"/>
    <w:rsid w:val="00204232"/>
    <w:rsid w:val="0020458D"/>
    <w:rsid w:val="002054AD"/>
    <w:rsid w:val="00205633"/>
    <w:rsid w:val="0020581D"/>
    <w:rsid w:val="00205F68"/>
    <w:rsid w:val="002067D7"/>
    <w:rsid w:val="0020708A"/>
    <w:rsid w:val="0020709B"/>
    <w:rsid w:val="0020736E"/>
    <w:rsid w:val="002101C3"/>
    <w:rsid w:val="002106EA"/>
    <w:rsid w:val="00210F52"/>
    <w:rsid w:val="00212AB6"/>
    <w:rsid w:val="00213F21"/>
    <w:rsid w:val="002143DA"/>
    <w:rsid w:val="0021471E"/>
    <w:rsid w:val="002151AB"/>
    <w:rsid w:val="0021575E"/>
    <w:rsid w:val="002159D2"/>
    <w:rsid w:val="00215BDF"/>
    <w:rsid w:val="002166F7"/>
    <w:rsid w:val="00216734"/>
    <w:rsid w:val="002177BD"/>
    <w:rsid w:val="00217CE8"/>
    <w:rsid w:val="00217E39"/>
    <w:rsid w:val="0022001D"/>
    <w:rsid w:val="00220140"/>
    <w:rsid w:val="00220603"/>
    <w:rsid w:val="00220A44"/>
    <w:rsid w:val="0022253F"/>
    <w:rsid w:val="0022263B"/>
    <w:rsid w:val="0022331F"/>
    <w:rsid w:val="002234AD"/>
    <w:rsid w:val="00223C31"/>
    <w:rsid w:val="00223F60"/>
    <w:rsid w:val="00225782"/>
    <w:rsid w:val="00225F56"/>
    <w:rsid w:val="002268FD"/>
    <w:rsid w:val="002273BC"/>
    <w:rsid w:val="002276EB"/>
    <w:rsid w:val="00227988"/>
    <w:rsid w:val="0023032D"/>
    <w:rsid w:val="00230394"/>
    <w:rsid w:val="0023074D"/>
    <w:rsid w:val="002311B1"/>
    <w:rsid w:val="002312D8"/>
    <w:rsid w:val="0023136E"/>
    <w:rsid w:val="00231DDB"/>
    <w:rsid w:val="00231FC4"/>
    <w:rsid w:val="002329A4"/>
    <w:rsid w:val="0023325A"/>
    <w:rsid w:val="00235902"/>
    <w:rsid w:val="00235A8A"/>
    <w:rsid w:val="002362FA"/>
    <w:rsid w:val="00236503"/>
    <w:rsid w:val="00236B16"/>
    <w:rsid w:val="0023724A"/>
    <w:rsid w:val="00240116"/>
    <w:rsid w:val="00240FF3"/>
    <w:rsid w:val="002411D6"/>
    <w:rsid w:val="00241286"/>
    <w:rsid w:val="00242762"/>
    <w:rsid w:val="002428D6"/>
    <w:rsid w:val="00242A64"/>
    <w:rsid w:val="00242C8F"/>
    <w:rsid w:val="00243ADD"/>
    <w:rsid w:val="00243DFC"/>
    <w:rsid w:val="002444BB"/>
    <w:rsid w:val="002444FB"/>
    <w:rsid w:val="00244FAF"/>
    <w:rsid w:val="0024525D"/>
    <w:rsid w:val="002454B1"/>
    <w:rsid w:val="00245D7F"/>
    <w:rsid w:val="00246C18"/>
    <w:rsid w:val="00246F52"/>
    <w:rsid w:val="002472F8"/>
    <w:rsid w:val="0024732C"/>
    <w:rsid w:val="002473C7"/>
    <w:rsid w:val="00247CA6"/>
    <w:rsid w:val="002505DD"/>
    <w:rsid w:val="002519B9"/>
    <w:rsid w:val="00251E20"/>
    <w:rsid w:val="00252D25"/>
    <w:rsid w:val="002535DD"/>
    <w:rsid w:val="00253AE7"/>
    <w:rsid w:val="00253CC2"/>
    <w:rsid w:val="00253DA2"/>
    <w:rsid w:val="00254C8A"/>
    <w:rsid w:val="00255628"/>
    <w:rsid w:val="00256DC3"/>
    <w:rsid w:val="00257150"/>
    <w:rsid w:val="00257A6B"/>
    <w:rsid w:val="00260B57"/>
    <w:rsid w:val="00261915"/>
    <w:rsid w:val="00261E50"/>
    <w:rsid w:val="002621F8"/>
    <w:rsid w:val="0026304E"/>
    <w:rsid w:val="00264997"/>
    <w:rsid w:val="00265309"/>
    <w:rsid w:val="00265AA7"/>
    <w:rsid w:val="00266770"/>
    <w:rsid w:val="00266795"/>
    <w:rsid w:val="00267079"/>
    <w:rsid w:val="00267A43"/>
    <w:rsid w:val="002703B1"/>
    <w:rsid w:val="00270E38"/>
    <w:rsid w:val="00274DC4"/>
    <w:rsid w:val="002753AD"/>
    <w:rsid w:val="002764A6"/>
    <w:rsid w:val="0027687C"/>
    <w:rsid w:val="0028094A"/>
    <w:rsid w:val="00280BE5"/>
    <w:rsid w:val="002817C3"/>
    <w:rsid w:val="00281A0C"/>
    <w:rsid w:val="00281DF0"/>
    <w:rsid w:val="0028266D"/>
    <w:rsid w:val="00285862"/>
    <w:rsid w:val="0028679A"/>
    <w:rsid w:val="00286CFF"/>
    <w:rsid w:val="00286D79"/>
    <w:rsid w:val="0028738C"/>
    <w:rsid w:val="00287C53"/>
    <w:rsid w:val="00287F35"/>
    <w:rsid w:val="0029059D"/>
    <w:rsid w:val="00290A79"/>
    <w:rsid w:val="00290F54"/>
    <w:rsid w:val="00292670"/>
    <w:rsid w:val="002938BA"/>
    <w:rsid w:val="00295156"/>
    <w:rsid w:val="00295588"/>
    <w:rsid w:val="002960D4"/>
    <w:rsid w:val="00296667"/>
    <w:rsid w:val="002966B7"/>
    <w:rsid w:val="002966DC"/>
    <w:rsid w:val="0029742B"/>
    <w:rsid w:val="002A002F"/>
    <w:rsid w:val="002A075A"/>
    <w:rsid w:val="002A0B7F"/>
    <w:rsid w:val="002A0CF3"/>
    <w:rsid w:val="002A1EC3"/>
    <w:rsid w:val="002A263A"/>
    <w:rsid w:val="002A49B2"/>
    <w:rsid w:val="002A4E06"/>
    <w:rsid w:val="002A5C80"/>
    <w:rsid w:val="002A5CA9"/>
    <w:rsid w:val="002A64AE"/>
    <w:rsid w:val="002A6781"/>
    <w:rsid w:val="002A78B6"/>
    <w:rsid w:val="002B12F5"/>
    <w:rsid w:val="002B21EF"/>
    <w:rsid w:val="002B2252"/>
    <w:rsid w:val="002B24A3"/>
    <w:rsid w:val="002B4FE1"/>
    <w:rsid w:val="002B74D3"/>
    <w:rsid w:val="002C0AC6"/>
    <w:rsid w:val="002C2B42"/>
    <w:rsid w:val="002C2C13"/>
    <w:rsid w:val="002C2EC8"/>
    <w:rsid w:val="002C3756"/>
    <w:rsid w:val="002C419F"/>
    <w:rsid w:val="002C4318"/>
    <w:rsid w:val="002C4BE1"/>
    <w:rsid w:val="002C4D94"/>
    <w:rsid w:val="002C5A78"/>
    <w:rsid w:val="002C5CB0"/>
    <w:rsid w:val="002C6427"/>
    <w:rsid w:val="002C6893"/>
    <w:rsid w:val="002C69E4"/>
    <w:rsid w:val="002C786E"/>
    <w:rsid w:val="002C7EAB"/>
    <w:rsid w:val="002D272A"/>
    <w:rsid w:val="002D31D5"/>
    <w:rsid w:val="002D3A00"/>
    <w:rsid w:val="002D3E23"/>
    <w:rsid w:val="002D44A4"/>
    <w:rsid w:val="002D44D1"/>
    <w:rsid w:val="002D5C18"/>
    <w:rsid w:val="002D5FFF"/>
    <w:rsid w:val="002D61E7"/>
    <w:rsid w:val="002D6CF0"/>
    <w:rsid w:val="002D775D"/>
    <w:rsid w:val="002E099D"/>
    <w:rsid w:val="002E0DF3"/>
    <w:rsid w:val="002E11E7"/>
    <w:rsid w:val="002E1C06"/>
    <w:rsid w:val="002E1ECC"/>
    <w:rsid w:val="002E2F45"/>
    <w:rsid w:val="002E33A3"/>
    <w:rsid w:val="002E3A0B"/>
    <w:rsid w:val="002E3E67"/>
    <w:rsid w:val="002E4718"/>
    <w:rsid w:val="002E4999"/>
    <w:rsid w:val="002E516C"/>
    <w:rsid w:val="002E544C"/>
    <w:rsid w:val="002E5B0D"/>
    <w:rsid w:val="002E6D89"/>
    <w:rsid w:val="002E7177"/>
    <w:rsid w:val="002E7340"/>
    <w:rsid w:val="002E76D3"/>
    <w:rsid w:val="002E797E"/>
    <w:rsid w:val="002F0F2C"/>
    <w:rsid w:val="002F1123"/>
    <w:rsid w:val="002F1D0F"/>
    <w:rsid w:val="002F20CC"/>
    <w:rsid w:val="002F2BC3"/>
    <w:rsid w:val="002F2C57"/>
    <w:rsid w:val="002F3512"/>
    <w:rsid w:val="002F36CD"/>
    <w:rsid w:val="002F39D3"/>
    <w:rsid w:val="002F3D99"/>
    <w:rsid w:val="002F4533"/>
    <w:rsid w:val="002F4CF8"/>
    <w:rsid w:val="002F5FF9"/>
    <w:rsid w:val="002F7BB8"/>
    <w:rsid w:val="002F7D08"/>
    <w:rsid w:val="002F7E64"/>
    <w:rsid w:val="0030074D"/>
    <w:rsid w:val="00300756"/>
    <w:rsid w:val="0030143F"/>
    <w:rsid w:val="003015DB"/>
    <w:rsid w:val="00301D86"/>
    <w:rsid w:val="00302DA3"/>
    <w:rsid w:val="0030350F"/>
    <w:rsid w:val="0030376B"/>
    <w:rsid w:val="003050DE"/>
    <w:rsid w:val="00305466"/>
    <w:rsid w:val="00305FE0"/>
    <w:rsid w:val="00307E26"/>
    <w:rsid w:val="00310419"/>
    <w:rsid w:val="00310D14"/>
    <w:rsid w:val="00311574"/>
    <w:rsid w:val="00311CA0"/>
    <w:rsid w:val="003129CD"/>
    <w:rsid w:val="00312DFB"/>
    <w:rsid w:val="00313A13"/>
    <w:rsid w:val="003167A2"/>
    <w:rsid w:val="0031693B"/>
    <w:rsid w:val="00317329"/>
    <w:rsid w:val="003176F2"/>
    <w:rsid w:val="00320B3B"/>
    <w:rsid w:val="00321AA8"/>
    <w:rsid w:val="00322226"/>
    <w:rsid w:val="00322C6E"/>
    <w:rsid w:val="00322DBF"/>
    <w:rsid w:val="00323984"/>
    <w:rsid w:val="00327792"/>
    <w:rsid w:val="003278AC"/>
    <w:rsid w:val="00331344"/>
    <w:rsid w:val="00331E26"/>
    <w:rsid w:val="003323C1"/>
    <w:rsid w:val="003324D2"/>
    <w:rsid w:val="00332775"/>
    <w:rsid w:val="00332871"/>
    <w:rsid w:val="00332A63"/>
    <w:rsid w:val="00332F33"/>
    <w:rsid w:val="00333067"/>
    <w:rsid w:val="00333AC0"/>
    <w:rsid w:val="003351E2"/>
    <w:rsid w:val="00335A6E"/>
    <w:rsid w:val="00335B22"/>
    <w:rsid w:val="00337315"/>
    <w:rsid w:val="00337D7E"/>
    <w:rsid w:val="00337DBE"/>
    <w:rsid w:val="00343395"/>
    <w:rsid w:val="003435F1"/>
    <w:rsid w:val="0034498E"/>
    <w:rsid w:val="00344AA5"/>
    <w:rsid w:val="0034587D"/>
    <w:rsid w:val="00345EBB"/>
    <w:rsid w:val="00346BD3"/>
    <w:rsid w:val="00346F2B"/>
    <w:rsid w:val="003470E7"/>
    <w:rsid w:val="00351A81"/>
    <w:rsid w:val="00352885"/>
    <w:rsid w:val="003528FE"/>
    <w:rsid w:val="00352BFD"/>
    <w:rsid w:val="003533A0"/>
    <w:rsid w:val="00353CBD"/>
    <w:rsid w:val="003548D7"/>
    <w:rsid w:val="0035491E"/>
    <w:rsid w:val="00355B45"/>
    <w:rsid w:val="00356257"/>
    <w:rsid w:val="00356DEE"/>
    <w:rsid w:val="00357873"/>
    <w:rsid w:val="003579F5"/>
    <w:rsid w:val="00357F27"/>
    <w:rsid w:val="003601BE"/>
    <w:rsid w:val="00361141"/>
    <w:rsid w:val="00361558"/>
    <w:rsid w:val="003619A8"/>
    <w:rsid w:val="00361F19"/>
    <w:rsid w:val="00361F60"/>
    <w:rsid w:val="003622BD"/>
    <w:rsid w:val="00362A3D"/>
    <w:rsid w:val="00362C20"/>
    <w:rsid w:val="00362DFD"/>
    <w:rsid w:val="003630DA"/>
    <w:rsid w:val="003637F7"/>
    <w:rsid w:val="00365D70"/>
    <w:rsid w:val="00366D54"/>
    <w:rsid w:val="003670CE"/>
    <w:rsid w:val="003672BD"/>
    <w:rsid w:val="003672F0"/>
    <w:rsid w:val="003673AE"/>
    <w:rsid w:val="003678D7"/>
    <w:rsid w:val="00371B86"/>
    <w:rsid w:val="00371E52"/>
    <w:rsid w:val="003730A7"/>
    <w:rsid w:val="00373874"/>
    <w:rsid w:val="00373C34"/>
    <w:rsid w:val="003741B8"/>
    <w:rsid w:val="0037424B"/>
    <w:rsid w:val="00374872"/>
    <w:rsid w:val="003749B3"/>
    <w:rsid w:val="00374EC1"/>
    <w:rsid w:val="00375172"/>
    <w:rsid w:val="0037568E"/>
    <w:rsid w:val="00375731"/>
    <w:rsid w:val="00375817"/>
    <w:rsid w:val="00375DBF"/>
    <w:rsid w:val="00375ECF"/>
    <w:rsid w:val="00376874"/>
    <w:rsid w:val="003779E2"/>
    <w:rsid w:val="00380688"/>
    <w:rsid w:val="003808B6"/>
    <w:rsid w:val="00380932"/>
    <w:rsid w:val="0038108E"/>
    <w:rsid w:val="00381814"/>
    <w:rsid w:val="0038256D"/>
    <w:rsid w:val="00382EB9"/>
    <w:rsid w:val="0038361C"/>
    <w:rsid w:val="003837C8"/>
    <w:rsid w:val="003838D3"/>
    <w:rsid w:val="003838F9"/>
    <w:rsid w:val="0038415B"/>
    <w:rsid w:val="0038570B"/>
    <w:rsid w:val="00385FCA"/>
    <w:rsid w:val="00386BBB"/>
    <w:rsid w:val="0038771C"/>
    <w:rsid w:val="00387E75"/>
    <w:rsid w:val="003900F5"/>
    <w:rsid w:val="00393543"/>
    <w:rsid w:val="0039355A"/>
    <w:rsid w:val="00393F0E"/>
    <w:rsid w:val="003945A7"/>
    <w:rsid w:val="0039478E"/>
    <w:rsid w:val="00394DEC"/>
    <w:rsid w:val="00394E63"/>
    <w:rsid w:val="00397381"/>
    <w:rsid w:val="003A059B"/>
    <w:rsid w:val="003A0DE6"/>
    <w:rsid w:val="003A148C"/>
    <w:rsid w:val="003A1581"/>
    <w:rsid w:val="003A1B07"/>
    <w:rsid w:val="003A2D41"/>
    <w:rsid w:val="003A6154"/>
    <w:rsid w:val="003A6CEB"/>
    <w:rsid w:val="003A7369"/>
    <w:rsid w:val="003B08AB"/>
    <w:rsid w:val="003B28B2"/>
    <w:rsid w:val="003B4C0D"/>
    <w:rsid w:val="003B4EB3"/>
    <w:rsid w:val="003B51C1"/>
    <w:rsid w:val="003B5B4B"/>
    <w:rsid w:val="003B670A"/>
    <w:rsid w:val="003B75E8"/>
    <w:rsid w:val="003C01E3"/>
    <w:rsid w:val="003C07C8"/>
    <w:rsid w:val="003C08A9"/>
    <w:rsid w:val="003C1CE4"/>
    <w:rsid w:val="003C312B"/>
    <w:rsid w:val="003C3D0E"/>
    <w:rsid w:val="003C581D"/>
    <w:rsid w:val="003C5BCA"/>
    <w:rsid w:val="003C65AB"/>
    <w:rsid w:val="003C7BAF"/>
    <w:rsid w:val="003C7C2B"/>
    <w:rsid w:val="003D168C"/>
    <w:rsid w:val="003D1985"/>
    <w:rsid w:val="003D1BF0"/>
    <w:rsid w:val="003D21A5"/>
    <w:rsid w:val="003D2301"/>
    <w:rsid w:val="003D2BBF"/>
    <w:rsid w:val="003D3A80"/>
    <w:rsid w:val="003D4005"/>
    <w:rsid w:val="003D4179"/>
    <w:rsid w:val="003D42D4"/>
    <w:rsid w:val="003D455E"/>
    <w:rsid w:val="003D4ADA"/>
    <w:rsid w:val="003D4E6D"/>
    <w:rsid w:val="003D569A"/>
    <w:rsid w:val="003D5AEF"/>
    <w:rsid w:val="003D5E8E"/>
    <w:rsid w:val="003D5F38"/>
    <w:rsid w:val="003D6300"/>
    <w:rsid w:val="003D6988"/>
    <w:rsid w:val="003D7900"/>
    <w:rsid w:val="003D7FBD"/>
    <w:rsid w:val="003E09C9"/>
    <w:rsid w:val="003E1DB9"/>
    <w:rsid w:val="003E27DB"/>
    <w:rsid w:val="003E319D"/>
    <w:rsid w:val="003E4182"/>
    <w:rsid w:val="003E47B1"/>
    <w:rsid w:val="003E48BD"/>
    <w:rsid w:val="003E4F0F"/>
    <w:rsid w:val="003E5254"/>
    <w:rsid w:val="003E5596"/>
    <w:rsid w:val="003E57D9"/>
    <w:rsid w:val="003E587A"/>
    <w:rsid w:val="003E6AA4"/>
    <w:rsid w:val="003E6C22"/>
    <w:rsid w:val="003E7158"/>
    <w:rsid w:val="003E7542"/>
    <w:rsid w:val="003E7B08"/>
    <w:rsid w:val="003F09C4"/>
    <w:rsid w:val="003F0D55"/>
    <w:rsid w:val="003F191E"/>
    <w:rsid w:val="003F24A4"/>
    <w:rsid w:val="003F24C0"/>
    <w:rsid w:val="003F29B8"/>
    <w:rsid w:val="003F34AD"/>
    <w:rsid w:val="003F4030"/>
    <w:rsid w:val="003F452B"/>
    <w:rsid w:val="003F509E"/>
    <w:rsid w:val="003F5221"/>
    <w:rsid w:val="003F5390"/>
    <w:rsid w:val="003F6458"/>
    <w:rsid w:val="003F75C8"/>
    <w:rsid w:val="004000A2"/>
    <w:rsid w:val="004001C6"/>
    <w:rsid w:val="00400B15"/>
    <w:rsid w:val="00402564"/>
    <w:rsid w:val="00404522"/>
    <w:rsid w:val="00404582"/>
    <w:rsid w:val="00404711"/>
    <w:rsid w:val="00404917"/>
    <w:rsid w:val="00404CD6"/>
    <w:rsid w:val="0040672D"/>
    <w:rsid w:val="0040687C"/>
    <w:rsid w:val="00407553"/>
    <w:rsid w:val="00407F1A"/>
    <w:rsid w:val="0041230F"/>
    <w:rsid w:val="004126A9"/>
    <w:rsid w:val="00412FEE"/>
    <w:rsid w:val="00413065"/>
    <w:rsid w:val="0041377D"/>
    <w:rsid w:val="004148AC"/>
    <w:rsid w:val="00415A94"/>
    <w:rsid w:val="00415AF4"/>
    <w:rsid w:val="004164B6"/>
    <w:rsid w:val="00416828"/>
    <w:rsid w:val="00416C95"/>
    <w:rsid w:val="00416CBE"/>
    <w:rsid w:val="00416FA1"/>
    <w:rsid w:val="004173D7"/>
    <w:rsid w:val="00417446"/>
    <w:rsid w:val="0042115F"/>
    <w:rsid w:val="00422848"/>
    <w:rsid w:val="00423077"/>
    <w:rsid w:val="00423946"/>
    <w:rsid w:val="00426321"/>
    <w:rsid w:val="00426796"/>
    <w:rsid w:val="004267A8"/>
    <w:rsid w:val="00430CB4"/>
    <w:rsid w:val="00430DDD"/>
    <w:rsid w:val="00432041"/>
    <w:rsid w:val="00433066"/>
    <w:rsid w:val="004335EB"/>
    <w:rsid w:val="00433779"/>
    <w:rsid w:val="00433FE0"/>
    <w:rsid w:val="004366D1"/>
    <w:rsid w:val="00436DCE"/>
    <w:rsid w:val="00437068"/>
    <w:rsid w:val="00437999"/>
    <w:rsid w:val="004379C9"/>
    <w:rsid w:val="00437EED"/>
    <w:rsid w:val="00440473"/>
    <w:rsid w:val="00441CD2"/>
    <w:rsid w:val="00442080"/>
    <w:rsid w:val="004445B7"/>
    <w:rsid w:val="00445249"/>
    <w:rsid w:val="00445A3F"/>
    <w:rsid w:val="00445DB9"/>
    <w:rsid w:val="004469AC"/>
    <w:rsid w:val="00446D6A"/>
    <w:rsid w:val="00447BF4"/>
    <w:rsid w:val="00447E68"/>
    <w:rsid w:val="00447FC6"/>
    <w:rsid w:val="00450405"/>
    <w:rsid w:val="00452853"/>
    <w:rsid w:val="00452C12"/>
    <w:rsid w:val="0045379C"/>
    <w:rsid w:val="00453BB3"/>
    <w:rsid w:val="00455FEA"/>
    <w:rsid w:val="00456AF1"/>
    <w:rsid w:val="00456BAF"/>
    <w:rsid w:val="004575B1"/>
    <w:rsid w:val="00457825"/>
    <w:rsid w:val="00457D2F"/>
    <w:rsid w:val="00463234"/>
    <w:rsid w:val="0046453C"/>
    <w:rsid w:val="00464A32"/>
    <w:rsid w:val="00464CA3"/>
    <w:rsid w:val="004651B3"/>
    <w:rsid w:val="00465F87"/>
    <w:rsid w:val="004661CD"/>
    <w:rsid w:val="00466355"/>
    <w:rsid w:val="004665AC"/>
    <w:rsid w:val="00467959"/>
    <w:rsid w:val="00467E21"/>
    <w:rsid w:val="00470540"/>
    <w:rsid w:val="00470819"/>
    <w:rsid w:val="00470A8F"/>
    <w:rsid w:val="00471294"/>
    <w:rsid w:val="00472248"/>
    <w:rsid w:val="004728CB"/>
    <w:rsid w:val="00472B39"/>
    <w:rsid w:val="00473FB4"/>
    <w:rsid w:val="00474458"/>
    <w:rsid w:val="00474C77"/>
    <w:rsid w:val="00476556"/>
    <w:rsid w:val="0047725A"/>
    <w:rsid w:val="0048200B"/>
    <w:rsid w:val="0048219C"/>
    <w:rsid w:val="004829BC"/>
    <w:rsid w:val="00482AC0"/>
    <w:rsid w:val="00482C79"/>
    <w:rsid w:val="00483250"/>
    <w:rsid w:val="0048460F"/>
    <w:rsid w:val="00484A3A"/>
    <w:rsid w:val="00484FE2"/>
    <w:rsid w:val="004856FE"/>
    <w:rsid w:val="004858A5"/>
    <w:rsid w:val="0048612F"/>
    <w:rsid w:val="00486501"/>
    <w:rsid w:val="00486595"/>
    <w:rsid w:val="00486C89"/>
    <w:rsid w:val="004878D1"/>
    <w:rsid w:val="00490479"/>
    <w:rsid w:val="004909D9"/>
    <w:rsid w:val="00490A49"/>
    <w:rsid w:val="0049189B"/>
    <w:rsid w:val="00492222"/>
    <w:rsid w:val="00492365"/>
    <w:rsid w:val="00492EF5"/>
    <w:rsid w:val="00493F75"/>
    <w:rsid w:val="00495273"/>
    <w:rsid w:val="004959DD"/>
    <w:rsid w:val="00495BC0"/>
    <w:rsid w:val="00497246"/>
    <w:rsid w:val="00497601"/>
    <w:rsid w:val="004A10CA"/>
    <w:rsid w:val="004A1E00"/>
    <w:rsid w:val="004A1ECB"/>
    <w:rsid w:val="004A2AF9"/>
    <w:rsid w:val="004A31D9"/>
    <w:rsid w:val="004A3CE2"/>
    <w:rsid w:val="004A4B76"/>
    <w:rsid w:val="004A5573"/>
    <w:rsid w:val="004A5664"/>
    <w:rsid w:val="004A58F9"/>
    <w:rsid w:val="004A6397"/>
    <w:rsid w:val="004A647D"/>
    <w:rsid w:val="004A6F9C"/>
    <w:rsid w:val="004A7AE5"/>
    <w:rsid w:val="004A7CC6"/>
    <w:rsid w:val="004B051E"/>
    <w:rsid w:val="004B0599"/>
    <w:rsid w:val="004B0985"/>
    <w:rsid w:val="004B0A16"/>
    <w:rsid w:val="004B1018"/>
    <w:rsid w:val="004B1554"/>
    <w:rsid w:val="004B1851"/>
    <w:rsid w:val="004B1D93"/>
    <w:rsid w:val="004B2D92"/>
    <w:rsid w:val="004B32B4"/>
    <w:rsid w:val="004B35C0"/>
    <w:rsid w:val="004B4750"/>
    <w:rsid w:val="004B5AE2"/>
    <w:rsid w:val="004B5DFF"/>
    <w:rsid w:val="004B5E5F"/>
    <w:rsid w:val="004B6144"/>
    <w:rsid w:val="004B712B"/>
    <w:rsid w:val="004B7737"/>
    <w:rsid w:val="004C0692"/>
    <w:rsid w:val="004C0BE0"/>
    <w:rsid w:val="004C14FE"/>
    <w:rsid w:val="004C17CD"/>
    <w:rsid w:val="004C18B6"/>
    <w:rsid w:val="004C1EFE"/>
    <w:rsid w:val="004C2E8F"/>
    <w:rsid w:val="004C3096"/>
    <w:rsid w:val="004C319B"/>
    <w:rsid w:val="004C3282"/>
    <w:rsid w:val="004C32F2"/>
    <w:rsid w:val="004C45E2"/>
    <w:rsid w:val="004C5763"/>
    <w:rsid w:val="004C5A0B"/>
    <w:rsid w:val="004C6155"/>
    <w:rsid w:val="004C6983"/>
    <w:rsid w:val="004C6E4B"/>
    <w:rsid w:val="004C6E90"/>
    <w:rsid w:val="004C709C"/>
    <w:rsid w:val="004C7C9F"/>
    <w:rsid w:val="004D0191"/>
    <w:rsid w:val="004D027A"/>
    <w:rsid w:val="004D05E4"/>
    <w:rsid w:val="004D2AE2"/>
    <w:rsid w:val="004D3E61"/>
    <w:rsid w:val="004D46E3"/>
    <w:rsid w:val="004D5188"/>
    <w:rsid w:val="004D5224"/>
    <w:rsid w:val="004D56F8"/>
    <w:rsid w:val="004D60BF"/>
    <w:rsid w:val="004D680C"/>
    <w:rsid w:val="004D6B8C"/>
    <w:rsid w:val="004D6D38"/>
    <w:rsid w:val="004D7A62"/>
    <w:rsid w:val="004E0909"/>
    <w:rsid w:val="004E1FED"/>
    <w:rsid w:val="004E239A"/>
    <w:rsid w:val="004E2FAA"/>
    <w:rsid w:val="004E2FE5"/>
    <w:rsid w:val="004E4E0C"/>
    <w:rsid w:val="004E6AC0"/>
    <w:rsid w:val="004E74F3"/>
    <w:rsid w:val="004F03CA"/>
    <w:rsid w:val="004F045F"/>
    <w:rsid w:val="004F0F21"/>
    <w:rsid w:val="004F1967"/>
    <w:rsid w:val="004F1ECA"/>
    <w:rsid w:val="004F2587"/>
    <w:rsid w:val="004F29F6"/>
    <w:rsid w:val="004F3739"/>
    <w:rsid w:val="004F3BA2"/>
    <w:rsid w:val="004F3DD7"/>
    <w:rsid w:val="004F4551"/>
    <w:rsid w:val="004F53B1"/>
    <w:rsid w:val="004F57A4"/>
    <w:rsid w:val="004F6C84"/>
    <w:rsid w:val="004F6F0A"/>
    <w:rsid w:val="004F71C0"/>
    <w:rsid w:val="004F7314"/>
    <w:rsid w:val="004F79A1"/>
    <w:rsid w:val="00500D77"/>
    <w:rsid w:val="00502853"/>
    <w:rsid w:val="00502E87"/>
    <w:rsid w:val="0050306E"/>
    <w:rsid w:val="0050328F"/>
    <w:rsid w:val="005032F5"/>
    <w:rsid w:val="00504860"/>
    <w:rsid w:val="00504F95"/>
    <w:rsid w:val="00505387"/>
    <w:rsid w:val="00505999"/>
    <w:rsid w:val="0050660B"/>
    <w:rsid w:val="00506628"/>
    <w:rsid w:val="005067FA"/>
    <w:rsid w:val="00506932"/>
    <w:rsid w:val="00506CEF"/>
    <w:rsid w:val="00506E98"/>
    <w:rsid w:val="00507540"/>
    <w:rsid w:val="00507568"/>
    <w:rsid w:val="00507735"/>
    <w:rsid w:val="00507888"/>
    <w:rsid w:val="00507E68"/>
    <w:rsid w:val="00510608"/>
    <w:rsid w:val="0051109A"/>
    <w:rsid w:val="00512053"/>
    <w:rsid w:val="00512F4B"/>
    <w:rsid w:val="00513BA2"/>
    <w:rsid w:val="005148F8"/>
    <w:rsid w:val="00514E7E"/>
    <w:rsid w:val="0051661B"/>
    <w:rsid w:val="005170A7"/>
    <w:rsid w:val="0051794E"/>
    <w:rsid w:val="0052016C"/>
    <w:rsid w:val="005207C3"/>
    <w:rsid w:val="00521169"/>
    <w:rsid w:val="00523F22"/>
    <w:rsid w:val="0052454A"/>
    <w:rsid w:val="005245B5"/>
    <w:rsid w:val="00524D6A"/>
    <w:rsid w:val="00526D24"/>
    <w:rsid w:val="00526D7C"/>
    <w:rsid w:val="005277F7"/>
    <w:rsid w:val="00530E30"/>
    <w:rsid w:val="0053163D"/>
    <w:rsid w:val="00532559"/>
    <w:rsid w:val="005326CD"/>
    <w:rsid w:val="005327BF"/>
    <w:rsid w:val="005337B9"/>
    <w:rsid w:val="0053494E"/>
    <w:rsid w:val="005353D9"/>
    <w:rsid w:val="00536039"/>
    <w:rsid w:val="00540AA7"/>
    <w:rsid w:val="00540DD2"/>
    <w:rsid w:val="00540F16"/>
    <w:rsid w:val="00541155"/>
    <w:rsid w:val="00544135"/>
    <w:rsid w:val="00544433"/>
    <w:rsid w:val="005445DA"/>
    <w:rsid w:val="005450C5"/>
    <w:rsid w:val="00545204"/>
    <w:rsid w:val="005472E0"/>
    <w:rsid w:val="00550169"/>
    <w:rsid w:val="0055129D"/>
    <w:rsid w:val="0055148F"/>
    <w:rsid w:val="00551564"/>
    <w:rsid w:val="00552980"/>
    <w:rsid w:val="00552CD7"/>
    <w:rsid w:val="00552D74"/>
    <w:rsid w:val="00552FB7"/>
    <w:rsid w:val="0055371E"/>
    <w:rsid w:val="005539FE"/>
    <w:rsid w:val="00553D87"/>
    <w:rsid w:val="00553EE8"/>
    <w:rsid w:val="005546A1"/>
    <w:rsid w:val="0055530E"/>
    <w:rsid w:val="005554B2"/>
    <w:rsid w:val="00555816"/>
    <w:rsid w:val="00555CF7"/>
    <w:rsid w:val="00556082"/>
    <w:rsid w:val="00556E93"/>
    <w:rsid w:val="00557406"/>
    <w:rsid w:val="0055754F"/>
    <w:rsid w:val="00557FDE"/>
    <w:rsid w:val="0056080D"/>
    <w:rsid w:val="00560BF3"/>
    <w:rsid w:val="00561369"/>
    <w:rsid w:val="00561F63"/>
    <w:rsid w:val="005632D7"/>
    <w:rsid w:val="005639A1"/>
    <w:rsid w:val="00564EA5"/>
    <w:rsid w:val="00564F9A"/>
    <w:rsid w:val="005658E9"/>
    <w:rsid w:val="0056599A"/>
    <w:rsid w:val="00566BDF"/>
    <w:rsid w:val="00566D21"/>
    <w:rsid w:val="00566F73"/>
    <w:rsid w:val="00567419"/>
    <w:rsid w:val="00567BDC"/>
    <w:rsid w:val="00570C3A"/>
    <w:rsid w:val="00571026"/>
    <w:rsid w:val="00571119"/>
    <w:rsid w:val="005711B4"/>
    <w:rsid w:val="005716B4"/>
    <w:rsid w:val="00571801"/>
    <w:rsid w:val="00571981"/>
    <w:rsid w:val="00571EAD"/>
    <w:rsid w:val="00572666"/>
    <w:rsid w:val="005729AF"/>
    <w:rsid w:val="00572B4C"/>
    <w:rsid w:val="00573D8C"/>
    <w:rsid w:val="00574454"/>
    <w:rsid w:val="005745C2"/>
    <w:rsid w:val="00574B4D"/>
    <w:rsid w:val="00574D27"/>
    <w:rsid w:val="00574FE1"/>
    <w:rsid w:val="005756BB"/>
    <w:rsid w:val="00575764"/>
    <w:rsid w:val="00576400"/>
    <w:rsid w:val="00576588"/>
    <w:rsid w:val="00576F92"/>
    <w:rsid w:val="0058054E"/>
    <w:rsid w:val="00580E97"/>
    <w:rsid w:val="005813FC"/>
    <w:rsid w:val="00582C5D"/>
    <w:rsid w:val="00583507"/>
    <w:rsid w:val="00583E58"/>
    <w:rsid w:val="00583FB1"/>
    <w:rsid w:val="005859E8"/>
    <w:rsid w:val="00585D85"/>
    <w:rsid w:val="005860CC"/>
    <w:rsid w:val="00586B8C"/>
    <w:rsid w:val="00587FB8"/>
    <w:rsid w:val="00590294"/>
    <w:rsid w:val="005907F8"/>
    <w:rsid w:val="0059081A"/>
    <w:rsid w:val="005917BB"/>
    <w:rsid w:val="00592576"/>
    <w:rsid w:val="005928E9"/>
    <w:rsid w:val="00592AE2"/>
    <w:rsid w:val="00592ECF"/>
    <w:rsid w:val="00593475"/>
    <w:rsid w:val="00593619"/>
    <w:rsid w:val="00593C81"/>
    <w:rsid w:val="005944FF"/>
    <w:rsid w:val="00594620"/>
    <w:rsid w:val="00594BFD"/>
    <w:rsid w:val="00594F04"/>
    <w:rsid w:val="00595085"/>
    <w:rsid w:val="00595A4C"/>
    <w:rsid w:val="005962F1"/>
    <w:rsid w:val="00596391"/>
    <w:rsid w:val="00596573"/>
    <w:rsid w:val="00596A40"/>
    <w:rsid w:val="005970E3"/>
    <w:rsid w:val="005A010C"/>
    <w:rsid w:val="005A02E7"/>
    <w:rsid w:val="005A115B"/>
    <w:rsid w:val="005A22CC"/>
    <w:rsid w:val="005A38CE"/>
    <w:rsid w:val="005A3987"/>
    <w:rsid w:val="005A3BFD"/>
    <w:rsid w:val="005A4138"/>
    <w:rsid w:val="005A443C"/>
    <w:rsid w:val="005A579B"/>
    <w:rsid w:val="005A5F14"/>
    <w:rsid w:val="005A72FE"/>
    <w:rsid w:val="005A747B"/>
    <w:rsid w:val="005A7861"/>
    <w:rsid w:val="005A7C6E"/>
    <w:rsid w:val="005A7F03"/>
    <w:rsid w:val="005B0218"/>
    <w:rsid w:val="005B0F88"/>
    <w:rsid w:val="005B18A4"/>
    <w:rsid w:val="005B1B0C"/>
    <w:rsid w:val="005B2ABE"/>
    <w:rsid w:val="005B3054"/>
    <w:rsid w:val="005B411D"/>
    <w:rsid w:val="005B41A2"/>
    <w:rsid w:val="005B50DE"/>
    <w:rsid w:val="005B6D2E"/>
    <w:rsid w:val="005B71A7"/>
    <w:rsid w:val="005B737B"/>
    <w:rsid w:val="005C0083"/>
    <w:rsid w:val="005C13BB"/>
    <w:rsid w:val="005C16DC"/>
    <w:rsid w:val="005C1E9E"/>
    <w:rsid w:val="005C2061"/>
    <w:rsid w:val="005C20BD"/>
    <w:rsid w:val="005C280B"/>
    <w:rsid w:val="005C4034"/>
    <w:rsid w:val="005C4633"/>
    <w:rsid w:val="005C466D"/>
    <w:rsid w:val="005C46BA"/>
    <w:rsid w:val="005C481D"/>
    <w:rsid w:val="005C538B"/>
    <w:rsid w:val="005C5B47"/>
    <w:rsid w:val="005C69B6"/>
    <w:rsid w:val="005C6B9B"/>
    <w:rsid w:val="005C749E"/>
    <w:rsid w:val="005C7FB9"/>
    <w:rsid w:val="005D0413"/>
    <w:rsid w:val="005D075D"/>
    <w:rsid w:val="005D0D6F"/>
    <w:rsid w:val="005D15F7"/>
    <w:rsid w:val="005D1DC1"/>
    <w:rsid w:val="005D3A07"/>
    <w:rsid w:val="005D4BA0"/>
    <w:rsid w:val="005D5ED2"/>
    <w:rsid w:val="005D63CA"/>
    <w:rsid w:val="005D74D1"/>
    <w:rsid w:val="005D7AA9"/>
    <w:rsid w:val="005D7DB7"/>
    <w:rsid w:val="005E09B0"/>
    <w:rsid w:val="005E0E45"/>
    <w:rsid w:val="005E1003"/>
    <w:rsid w:val="005E107A"/>
    <w:rsid w:val="005E16EC"/>
    <w:rsid w:val="005E1FFC"/>
    <w:rsid w:val="005E2491"/>
    <w:rsid w:val="005E2786"/>
    <w:rsid w:val="005E2895"/>
    <w:rsid w:val="005E2AC2"/>
    <w:rsid w:val="005E4613"/>
    <w:rsid w:val="005E4CEB"/>
    <w:rsid w:val="005E5258"/>
    <w:rsid w:val="005E57D7"/>
    <w:rsid w:val="005E6920"/>
    <w:rsid w:val="005E7CA2"/>
    <w:rsid w:val="005F0B08"/>
    <w:rsid w:val="005F2CB1"/>
    <w:rsid w:val="005F2D19"/>
    <w:rsid w:val="005F343D"/>
    <w:rsid w:val="005F43BC"/>
    <w:rsid w:val="005F4814"/>
    <w:rsid w:val="005F5070"/>
    <w:rsid w:val="005F5668"/>
    <w:rsid w:val="005F579C"/>
    <w:rsid w:val="005F5A0A"/>
    <w:rsid w:val="005F640E"/>
    <w:rsid w:val="005F6DFE"/>
    <w:rsid w:val="005F6FE8"/>
    <w:rsid w:val="006002BA"/>
    <w:rsid w:val="0060210F"/>
    <w:rsid w:val="00602697"/>
    <w:rsid w:val="00603C0E"/>
    <w:rsid w:val="006044D9"/>
    <w:rsid w:val="006047C7"/>
    <w:rsid w:val="00605013"/>
    <w:rsid w:val="00605888"/>
    <w:rsid w:val="00605977"/>
    <w:rsid w:val="0060665E"/>
    <w:rsid w:val="00606B67"/>
    <w:rsid w:val="00607D71"/>
    <w:rsid w:val="0061076B"/>
    <w:rsid w:val="00610813"/>
    <w:rsid w:val="00610A36"/>
    <w:rsid w:val="00612166"/>
    <w:rsid w:val="006122B7"/>
    <w:rsid w:val="006129F8"/>
    <w:rsid w:val="00614813"/>
    <w:rsid w:val="00614B5F"/>
    <w:rsid w:val="00616187"/>
    <w:rsid w:val="00616A7F"/>
    <w:rsid w:val="00617116"/>
    <w:rsid w:val="00617456"/>
    <w:rsid w:val="00620930"/>
    <w:rsid w:val="00620E69"/>
    <w:rsid w:val="00620F9F"/>
    <w:rsid w:val="00621567"/>
    <w:rsid w:val="00621649"/>
    <w:rsid w:val="0062190E"/>
    <w:rsid w:val="00621CC1"/>
    <w:rsid w:val="006222B7"/>
    <w:rsid w:val="006234E4"/>
    <w:rsid w:val="00624DDC"/>
    <w:rsid w:val="00624FDB"/>
    <w:rsid w:val="00626312"/>
    <w:rsid w:val="00627A8D"/>
    <w:rsid w:val="00627CF2"/>
    <w:rsid w:val="006301AA"/>
    <w:rsid w:val="0063046A"/>
    <w:rsid w:val="00632EA5"/>
    <w:rsid w:val="00632F5D"/>
    <w:rsid w:val="00633B36"/>
    <w:rsid w:val="006344D1"/>
    <w:rsid w:val="00634698"/>
    <w:rsid w:val="00636011"/>
    <w:rsid w:val="00636FF0"/>
    <w:rsid w:val="0064075C"/>
    <w:rsid w:val="006407EA"/>
    <w:rsid w:val="00640BA3"/>
    <w:rsid w:val="00640F44"/>
    <w:rsid w:val="006414DF"/>
    <w:rsid w:val="00641D1C"/>
    <w:rsid w:val="00643C4F"/>
    <w:rsid w:val="00644003"/>
    <w:rsid w:val="00644390"/>
    <w:rsid w:val="00644E4F"/>
    <w:rsid w:val="006453B4"/>
    <w:rsid w:val="0064580A"/>
    <w:rsid w:val="00645B43"/>
    <w:rsid w:val="00646475"/>
    <w:rsid w:val="00646FF8"/>
    <w:rsid w:val="00647DB8"/>
    <w:rsid w:val="0065000C"/>
    <w:rsid w:val="00651596"/>
    <w:rsid w:val="006515A4"/>
    <w:rsid w:val="00653154"/>
    <w:rsid w:val="0065341B"/>
    <w:rsid w:val="0065548E"/>
    <w:rsid w:val="00655747"/>
    <w:rsid w:val="00655C12"/>
    <w:rsid w:val="00656E4C"/>
    <w:rsid w:val="006570C9"/>
    <w:rsid w:val="00660F8E"/>
    <w:rsid w:val="00661707"/>
    <w:rsid w:val="00662FEA"/>
    <w:rsid w:val="006638E9"/>
    <w:rsid w:val="00664263"/>
    <w:rsid w:val="0066462B"/>
    <w:rsid w:val="006647E6"/>
    <w:rsid w:val="006654C0"/>
    <w:rsid w:val="006660ED"/>
    <w:rsid w:val="0066678A"/>
    <w:rsid w:val="00666F04"/>
    <w:rsid w:val="0067011F"/>
    <w:rsid w:val="00670C76"/>
    <w:rsid w:val="00670CF6"/>
    <w:rsid w:val="00670D89"/>
    <w:rsid w:val="006711FF"/>
    <w:rsid w:val="006726DB"/>
    <w:rsid w:val="00673D64"/>
    <w:rsid w:val="00674613"/>
    <w:rsid w:val="00674DF9"/>
    <w:rsid w:val="00674EF1"/>
    <w:rsid w:val="00675C17"/>
    <w:rsid w:val="00675CFA"/>
    <w:rsid w:val="006763A0"/>
    <w:rsid w:val="0067716F"/>
    <w:rsid w:val="00677567"/>
    <w:rsid w:val="006800A1"/>
    <w:rsid w:val="006803A3"/>
    <w:rsid w:val="0068153B"/>
    <w:rsid w:val="006817EF"/>
    <w:rsid w:val="00681DBB"/>
    <w:rsid w:val="00682856"/>
    <w:rsid w:val="00682E99"/>
    <w:rsid w:val="00683594"/>
    <w:rsid w:val="006835D0"/>
    <w:rsid w:val="00683C62"/>
    <w:rsid w:val="0068400A"/>
    <w:rsid w:val="0068598B"/>
    <w:rsid w:val="006864CD"/>
    <w:rsid w:val="00686F51"/>
    <w:rsid w:val="00687546"/>
    <w:rsid w:val="00687DF3"/>
    <w:rsid w:val="00690AAD"/>
    <w:rsid w:val="00690FC9"/>
    <w:rsid w:val="00691020"/>
    <w:rsid w:val="006913B6"/>
    <w:rsid w:val="00691B75"/>
    <w:rsid w:val="00693D39"/>
    <w:rsid w:val="00694DAA"/>
    <w:rsid w:val="0069659E"/>
    <w:rsid w:val="006966EB"/>
    <w:rsid w:val="006973B8"/>
    <w:rsid w:val="00697E1B"/>
    <w:rsid w:val="006A0F82"/>
    <w:rsid w:val="006A1993"/>
    <w:rsid w:val="006A2BF9"/>
    <w:rsid w:val="006A384E"/>
    <w:rsid w:val="006A3BD0"/>
    <w:rsid w:val="006A3EC0"/>
    <w:rsid w:val="006A4002"/>
    <w:rsid w:val="006A4537"/>
    <w:rsid w:val="006A5DB9"/>
    <w:rsid w:val="006A5F89"/>
    <w:rsid w:val="006A7587"/>
    <w:rsid w:val="006A76ED"/>
    <w:rsid w:val="006A7DCE"/>
    <w:rsid w:val="006B076F"/>
    <w:rsid w:val="006B1752"/>
    <w:rsid w:val="006B1879"/>
    <w:rsid w:val="006B2E7E"/>
    <w:rsid w:val="006B325C"/>
    <w:rsid w:val="006B32BA"/>
    <w:rsid w:val="006B375B"/>
    <w:rsid w:val="006B49CB"/>
    <w:rsid w:val="006B4CB4"/>
    <w:rsid w:val="006B588E"/>
    <w:rsid w:val="006B64E4"/>
    <w:rsid w:val="006B6679"/>
    <w:rsid w:val="006B6FDF"/>
    <w:rsid w:val="006C0ADC"/>
    <w:rsid w:val="006C116D"/>
    <w:rsid w:val="006C15AB"/>
    <w:rsid w:val="006C1D94"/>
    <w:rsid w:val="006C2A24"/>
    <w:rsid w:val="006C316E"/>
    <w:rsid w:val="006C32C2"/>
    <w:rsid w:val="006C3963"/>
    <w:rsid w:val="006C3A7E"/>
    <w:rsid w:val="006C5D8D"/>
    <w:rsid w:val="006C6497"/>
    <w:rsid w:val="006C6F87"/>
    <w:rsid w:val="006C7B9A"/>
    <w:rsid w:val="006C7F07"/>
    <w:rsid w:val="006C7F7D"/>
    <w:rsid w:val="006D0BC2"/>
    <w:rsid w:val="006D0F35"/>
    <w:rsid w:val="006D0F3A"/>
    <w:rsid w:val="006D12EF"/>
    <w:rsid w:val="006D165D"/>
    <w:rsid w:val="006D16FD"/>
    <w:rsid w:val="006D28A1"/>
    <w:rsid w:val="006D4F02"/>
    <w:rsid w:val="006D4F7D"/>
    <w:rsid w:val="006D5ACE"/>
    <w:rsid w:val="006D6098"/>
    <w:rsid w:val="006D60DB"/>
    <w:rsid w:val="006D6992"/>
    <w:rsid w:val="006D7C68"/>
    <w:rsid w:val="006E0C00"/>
    <w:rsid w:val="006E1AA8"/>
    <w:rsid w:val="006E2318"/>
    <w:rsid w:val="006E33C5"/>
    <w:rsid w:val="006E3C18"/>
    <w:rsid w:val="006E4134"/>
    <w:rsid w:val="006E4432"/>
    <w:rsid w:val="006E4DA7"/>
    <w:rsid w:val="006E533E"/>
    <w:rsid w:val="006E5A05"/>
    <w:rsid w:val="006E682B"/>
    <w:rsid w:val="006E6A82"/>
    <w:rsid w:val="006E6B49"/>
    <w:rsid w:val="006E6EE6"/>
    <w:rsid w:val="006E761D"/>
    <w:rsid w:val="006E7943"/>
    <w:rsid w:val="006E7CBD"/>
    <w:rsid w:val="006E7FEA"/>
    <w:rsid w:val="006F1209"/>
    <w:rsid w:val="006F40A8"/>
    <w:rsid w:val="006F4A65"/>
    <w:rsid w:val="006F5521"/>
    <w:rsid w:val="006F5544"/>
    <w:rsid w:val="006F6343"/>
    <w:rsid w:val="006F736A"/>
    <w:rsid w:val="006F79FF"/>
    <w:rsid w:val="00700EA5"/>
    <w:rsid w:val="007025F1"/>
    <w:rsid w:val="00702A03"/>
    <w:rsid w:val="00702B7C"/>
    <w:rsid w:val="00703090"/>
    <w:rsid w:val="007031B6"/>
    <w:rsid w:val="007034F4"/>
    <w:rsid w:val="007056BE"/>
    <w:rsid w:val="007058C2"/>
    <w:rsid w:val="00705E2D"/>
    <w:rsid w:val="007066ED"/>
    <w:rsid w:val="00706B75"/>
    <w:rsid w:val="00707B7C"/>
    <w:rsid w:val="00710186"/>
    <w:rsid w:val="00710B63"/>
    <w:rsid w:val="00712239"/>
    <w:rsid w:val="00715D90"/>
    <w:rsid w:val="00716C8A"/>
    <w:rsid w:val="0071783A"/>
    <w:rsid w:val="00720E15"/>
    <w:rsid w:val="007217DF"/>
    <w:rsid w:val="007241A2"/>
    <w:rsid w:val="00724C9C"/>
    <w:rsid w:val="007252C2"/>
    <w:rsid w:val="00725613"/>
    <w:rsid w:val="0072571F"/>
    <w:rsid w:val="00725EA0"/>
    <w:rsid w:val="00726A9A"/>
    <w:rsid w:val="00726B88"/>
    <w:rsid w:val="00726CE6"/>
    <w:rsid w:val="00727130"/>
    <w:rsid w:val="00727A8E"/>
    <w:rsid w:val="00727CA9"/>
    <w:rsid w:val="007300D7"/>
    <w:rsid w:val="00730309"/>
    <w:rsid w:val="00730C02"/>
    <w:rsid w:val="0073150E"/>
    <w:rsid w:val="00731CDB"/>
    <w:rsid w:val="007323B3"/>
    <w:rsid w:val="00732599"/>
    <w:rsid w:val="00733294"/>
    <w:rsid w:val="0073392A"/>
    <w:rsid w:val="007344F6"/>
    <w:rsid w:val="0073459F"/>
    <w:rsid w:val="007347FE"/>
    <w:rsid w:val="0073669A"/>
    <w:rsid w:val="007368CA"/>
    <w:rsid w:val="007368D3"/>
    <w:rsid w:val="0073745B"/>
    <w:rsid w:val="00741287"/>
    <w:rsid w:val="00741D4D"/>
    <w:rsid w:val="00743CF0"/>
    <w:rsid w:val="0074487D"/>
    <w:rsid w:val="00744AAD"/>
    <w:rsid w:val="0074624F"/>
    <w:rsid w:val="00746ECF"/>
    <w:rsid w:val="00750138"/>
    <w:rsid w:val="00751495"/>
    <w:rsid w:val="0075293A"/>
    <w:rsid w:val="00753112"/>
    <w:rsid w:val="00755488"/>
    <w:rsid w:val="007556E6"/>
    <w:rsid w:val="00755763"/>
    <w:rsid w:val="00755963"/>
    <w:rsid w:val="00756BA6"/>
    <w:rsid w:val="00760CE1"/>
    <w:rsid w:val="00760E72"/>
    <w:rsid w:val="007626D5"/>
    <w:rsid w:val="007628F9"/>
    <w:rsid w:val="007630F7"/>
    <w:rsid w:val="007635BF"/>
    <w:rsid w:val="00763BD5"/>
    <w:rsid w:val="00764175"/>
    <w:rsid w:val="0076426C"/>
    <w:rsid w:val="00764397"/>
    <w:rsid w:val="00765A4E"/>
    <w:rsid w:val="00765F38"/>
    <w:rsid w:val="00766E50"/>
    <w:rsid w:val="007672D1"/>
    <w:rsid w:val="007675D1"/>
    <w:rsid w:val="0076787A"/>
    <w:rsid w:val="007702FD"/>
    <w:rsid w:val="00770AF8"/>
    <w:rsid w:val="00770D62"/>
    <w:rsid w:val="0077157D"/>
    <w:rsid w:val="007716F4"/>
    <w:rsid w:val="00771C6F"/>
    <w:rsid w:val="007726E9"/>
    <w:rsid w:val="00772E52"/>
    <w:rsid w:val="007732E5"/>
    <w:rsid w:val="0077446C"/>
    <w:rsid w:val="0077494E"/>
    <w:rsid w:val="007749DE"/>
    <w:rsid w:val="00775277"/>
    <w:rsid w:val="00776D7E"/>
    <w:rsid w:val="00776E50"/>
    <w:rsid w:val="007771F7"/>
    <w:rsid w:val="007774EB"/>
    <w:rsid w:val="00781228"/>
    <w:rsid w:val="00782E2A"/>
    <w:rsid w:val="0078355E"/>
    <w:rsid w:val="00784D32"/>
    <w:rsid w:val="007862FE"/>
    <w:rsid w:val="00786378"/>
    <w:rsid w:val="007864F8"/>
    <w:rsid w:val="007866A3"/>
    <w:rsid w:val="007866E9"/>
    <w:rsid w:val="00790320"/>
    <w:rsid w:val="007904B2"/>
    <w:rsid w:val="00790F48"/>
    <w:rsid w:val="00791605"/>
    <w:rsid w:val="00791D6C"/>
    <w:rsid w:val="00792F07"/>
    <w:rsid w:val="00792F21"/>
    <w:rsid w:val="007940F2"/>
    <w:rsid w:val="007948CA"/>
    <w:rsid w:val="00796358"/>
    <w:rsid w:val="007979D0"/>
    <w:rsid w:val="00797AF8"/>
    <w:rsid w:val="007A165D"/>
    <w:rsid w:val="007A1D68"/>
    <w:rsid w:val="007A2C4B"/>
    <w:rsid w:val="007A3921"/>
    <w:rsid w:val="007A606E"/>
    <w:rsid w:val="007A6403"/>
    <w:rsid w:val="007A6E98"/>
    <w:rsid w:val="007A77E8"/>
    <w:rsid w:val="007A7DA5"/>
    <w:rsid w:val="007B02E4"/>
    <w:rsid w:val="007B0407"/>
    <w:rsid w:val="007B0D32"/>
    <w:rsid w:val="007B21FC"/>
    <w:rsid w:val="007B2E9B"/>
    <w:rsid w:val="007B34E0"/>
    <w:rsid w:val="007B463E"/>
    <w:rsid w:val="007B5D2E"/>
    <w:rsid w:val="007B6C3D"/>
    <w:rsid w:val="007B7481"/>
    <w:rsid w:val="007B7612"/>
    <w:rsid w:val="007B762D"/>
    <w:rsid w:val="007B7660"/>
    <w:rsid w:val="007B770C"/>
    <w:rsid w:val="007B7B71"/>
    <w:rsid w:val="007B7CFB"/>
    <w:rsid w:val="007C05DD"/>
    <w:rsid w:val="007C14F2"/>
    <w:rsid w:val="007C1B5D"/>
    <w:rsid w:val="007C2463"/>
    <w:rsid w:val="007C37E6"/>
    <w:rsid w:val="007C4A73"/>
    <w:rsid w:val="007C4DA6"/>
    <w:rsid w:val="007C4DE0"/>
    <w:rsid w:val="007C5E29"/>
    <w:rsid w:val="007C6B3D"/>
    <w:rsid w:val="007C7983"/>
    <w:rsid w:val="007C7B79"/>
    <w:rsid w:val="007D03C8"/>
    <w:rsid w:val="007D0854"/>
    <w:rsid w:val="007D1332"/>
    <w:rsid w:val="007D1C48"/>
    <w:rsid w:val="007D1E17"/>
    <w:rsid w:val="007D225B"/>
    <w:rsid w:val="007D2388"/>
    <w:rsid w:val="007D32D4"/>
    <w:rsid w:val="007D4DE2"/>
    <w:rsid w:val="007D4F64"/>
    <w:rsid w:val="007D55C0"/>
    <w:rsid w:val="007D5E38"/>
    <w:rsid w:val="007D6B69"/>
    <w:rsid w:val="007D7553"/>
    <w:rsid w:val="007D7729"/>
    <w:rsid w:val="007D785C"/>
    <w:rsid w:val="007E00CA"/>
    <w:rsid w:val="007E1620"/>
    <w:rsid w:val="007E1DE8"/>
    <w:rsid w:val="007E1ED7"/>
    <w:rsid w:val="007E3109"/>
    <w:rsid w:val="007E53F2"/>
    <w:rsid w:val="007E75B3"/>
    <w:rsid w:val="007E7E85"/>
    <w:rsid w:val="007F0710"/>
    <w:rsid w:val="007F184C"/>
    <w:rsid w:val="007F1C51"/>
    <w:rsid w:val="007F29CB"/>
    <w:rsid w:val="007F2F4A"/>
    <w:rsid w:val="007F30C1"/>
    <w:rsid w:val="007F3358"/>
    <w:rsid w:val="007F4B9B"/>
    <w:rsid w:val="007F6474"/>
    <w:rsid w:val="007F7DAE"/>
    <w:rsid w:val="00801674"/>
    <w:rsid w:val="008019B8"/>
    <w:rsid w:val="00801C5B"/>
    <w:rsid w:val="008023D7"/>
    <w:rsid w:val="008028C5"/>
    <w:rsid w:val="00802CF7"/>
    <w:rsid w:val="00802E58"/>
    <w:rsid w:val="00804946"/>
    <w:rsid w:val="00804B35"/>
    <w:rsid w:val="008056EC"/>
    <w:rsid w:val="0080676B"/>
    <w:rsid w:val="00807305"/>
    <w:rsid w:val="008076A0"/>
    <w:rsid w:val="00807952"/>
    <w:rsid w:val="008101BA"/>
    <w:rsid w:val="00812759"/>
    <w:rsid w:val="00813F1A"/>
    <w:rsid w:val="00814713"/>
    <w:rsid w:val="00814D5A"/>
    <w:rsid w:val="00815273"/>
    <w:rsid w:val="00815C0F"/>
    <w:rsid w:val="00816BCD"/>
    <w:rsid w:val="00816BEF"/>
    <w:rsid w:val="00816CCA"/>
    <w:rsid w:val="00820324"/>
    <w:rsid w:val="00820732"/>
    <w:rsid w:val="008211F2"/>
    <w:rsid w:val="00822A06"/>
    <w:rsid w:val="00822DDB"/>
    <w:rsid w:val="00822DFF"/>
    <w:rsid w:val="00823194"/>
    <w:rsid w:val="00823444"/>
    <w:rsid w:val="00823CD7"/>
    <w:rsid w:val="00825FCC"/>
    <w:rsid w:val="00826889"/>
    <w:rsid w:val="00826D50"/>
    <w:rsid w:val="0082746F"/>
    <w:rsid w:val="00827B4D"/>
    <w:rsid w:val="008307AE"/>
    <w:rsid w:val="00830AC5"/>
    <w:rsid w:val="00830BF4"/>
    <w:rsid w:val="00831A13"/>
    <w:rsid w:val="00831D0B"/>
    <w:rsid w:val="008324AC"/>
    <w:rsid w:val="00833042"/>
    <w:rsid w:val="008351AC"/>
    <w:rsid w:val="00835369"/>
    <w:rsid w:val="00836248"/>
    <w:rsid w:val="00836A56"/>
    <w:rsid w:val="0083771D"/>
    <w:rsid w:val="00840A6A"/>
    <w:rsid w:val="008412D1"/>
    <w:rsid w:val="00841737"/>
    <w:rsid w:val="00841F81"/>
    <w:rsid w:val="0084343B"/>
    <w:rsid w:val="008439BE"/>
    <w:rsid w:val="00845DCC"/>
    <w:rsid w:val="0084643D"/>
    <w:rsid w:val="008464EE"/>
    <w:rsid w:val="008466A0"/>
    <w:rsid w:val="008469A7"/>
    <w:rsid w:val="00846AD6"/>
    <w:rsid w:val="00846AEB"/>
    <w:rsid w:val="00846BAD"/>
    <w:rsid w:val="00846DCC"/>
    <w:rsid w:val="00847BB6"/>
    <w:rsid w:val="0085027D"/>
    <w:rsid w:val="00852396"/>
    <w:rsid w:val="00852C5C"/>
    <w:rsid w:val="00852E23"/>
    <w:rsid w:val="008548BB"/>
    <w:rsid w:val="00854A39"/>
    <w:rsid w:val="00855E30"/>
    <w:rsid w:val="00857E2A"/>
    <w:rsid w:val="00860268"/>
    <w:rsid w:val="00860A71"/>
    <w:rsid w:val="00861AAB"/>
    <w:rsid w:val="00862F04"/>
    <w:rsid w:val="008642C3"/>
    <w:rsid w:val="008643A6"/>
    <w:rsid w:val="00864F95"/>
    <w:rsid w:val="00866034"/>
    <w:rsid w:val="008661CA"/>
    <w:rsid w:val="00866527"/>
    <w:rsid w:val="00866826"/>
    <w:rsid w:val="00866877"/>
    <w:rsid w:val="00867688"/>
    <w:rsid w:val="00870931"/>
    <w:rsid w:val="008729B2"/>
    <w:rsid w:val="008734FA"/>
    <w:rsid w:val="00873784"/>
    <w:rsid w:val="008740F5"/>
    <w:rsid w:val="00874159"/>
    <w:rsid w:val="00874993"/>
    <w:rsid w:val="008749E1"/>
    <w:rsid w:val="008767FC"/>
    <w:rsid w:val="00876EF5"/>
    <w:rsid w:val="00877ABB"/>
    <w:rsid w:val="008801A4"/>
    <w:rsid w:val="00880BFB"/>
    <w:rsid w:val="00880EA9"/>
    <w:rsid w:val="008814BF"/>
    <w:rsid w:val="00882EBB"/>
    <w:rsid w:val="008839A7"/>
    <w:rsid w:val="00883B40"/>
    <w:rsid w:val="00885A21"/>
    <w:rsid w:val="00886B82"/>
    <w:rsid w:val="00886E28"/>
    <w:rsid w:val="00887386"/>
    <w:rsid w:val="00887A24"/>
    <w:rsid w:val="0089016C"/>
    <w:rsid w:val="0089031E"/>
    <w:rsid w:val="0089043C"/>
    <w:rsid w:val="00890B00"/>
    <w:rsid w:val="00890C21"/>
    <w:rsid w:val="00891952"/>
    <w:rsid w:val="00891B87"/>
    <w:rsid w:val="00892D86"/>
    <w:rsid w:val="00892F9E"/>
    <w:rsid w:val="008939D6"/>
    <w:rsid w:val="008951C7"/>
    <w:rsid w:val="00895843"/>
    <w:rsid w:val="00896DD8"/>
    <w:rsid w:val="008A0DD6"/>
    <w:rsid w:val="008A1261"/>
    <w:rsid w:val="008A147D"/>
    <w:rsid w:val="008A1BDD"/>
    <w:rsid w:val="008A235A"/>
    <w:rsid w:val="008A2DE8"/>
    <w:rsid w:val="008A3143"/>
    <w:rsid w:val="008A31D4"/>
    <w:rsid w:val="008A3546"/>
    <w:rsid w:val="008A3C38"/>
    <w:rsid w:val="008A4B0D"/>
    <w:rsid w:val="008A4CC4"/>
    <w:rsid w:val="008A4E00"/>
    <w:rsid w:val="008A571F"/>
    <w:rsid w:val="008A5BEB"/>
    <w:rsid w:val="008A5E9F"/>
    <w:rsid w:val="008A6890"/>
    <w:rsid w:val="008A757D"/>
    <w:rsid w:val="008B04BC"/>
    <w:rsid w:val="008B0703"/>
    <w:rsid w:val="008B0D7D"/>
    <w:rsid w:val="008B0D8C"/>
    <w:rsid w:val="008B1DB9"/>
    <w:rsid w:val="008B1F8A"/>
    <w:rsid w:val="008B23B9"/>
    <w:rsid w:val="008B2569"/>
    <w:rsid w:val="008B269C"/>
    <w:rsid w:val="008B27B6"/>
    <w:rsid w:val="008B28E0"/>
    <w:rsid w:val="008B32D4"/>
    <w:rsid w:val="008B3C2F"/>
    <w:rsid w:val="008B4520"/>
    <w:rsid w:val="008B6033"/>
    <w:rsid w:val="008B7C85"/>
    <w:rsid w:val="008C022C"/>
    <w:rsid w:val="008C05F3"/>
    <w:rsid w:val="008C1563"/>
    <w:rsid w:val="008C1AE9"/>
    <w:rsid w:val="008C3217"/>
    <w:rsid w:val="008C32A8"/>
    <w:rsid w:val="008C4329"/>
    <w:rsid w:val="008C483A"/>
    <w:rsid w:val="008C4FAB"/>
    <w:rsid w:val="008C54BF"/>
    <w:rsid w:val="008C5FBF"/>
    <w:rsid w:val="008C7F75"/>
    <w:rsid w:val="008D0FA9"/>
    <w:rsid w:val="008D11CA"/>
    <w:rsid w:val="008D18C2"/>
    <w:rsid w:val="008D1B1D"/>
    <w:rsid w:val="008D1E88"/>
    <w:rsid w:val="008D22FD"/>
    <w:rsid w:val="008D2C7C"/>
    <w:rsid w:val="008D52A1"/>
    <w:rsid w:val="008D6B8A"/>
    <w:rsid w:val="008D730A"/>
    <w:rsid w:val="008E01F3"/>
    <w:rsid w:val="008E03D2"/>
    <w:rsid w:val="008E10DC"/>
    <w:rsid w:val="008E152D"/>
    <w:rsid w:val="008E1BE7"/>
    <w:rsid w:val="008E1F9F"/>
    <w:rsid w:val="008E2F9D"/>
    <w:rsid w:val="008E3482"/>
    <w:rsid w:val="008E40F8"/>
    <w:rsid w:val="008E413C"/>
    <w:rsid w:val="008E4BA1"/>
    <w:rsid w:val="008E5766"/>
    <w:rsid w:val="008E58C6"/>
    <w:rsid w:val="008E59AB"/>
    <w:rsid w:val="008F0CCD"/>
    <w:rsid w:val="008F1837"/>
    <w:rsid w:val="008F18A6"/>
    <w:rsid w:val="008F194E"/>
    <w:rsid w:val="008F2153"/>
    <w:rsid w:val="008F284D"/>
    <w:rsid w:val="008F297C"/>
    <w:rsid w:val="008F3C30"/>
    <w:rsid w:val="008F3F45"/>
    <w:rsid w:val="008F488A"/>
    <w:rsid w:val="008F4BD5"/>
    <w:rsid w:val="008F4EB8"/>
    <w:rsid w:val="008F5815"/>
    <w:rsid w:val="008F68AC"/>
    <w:rsid w:val="008F7AF2"/>
    <w:rsid w:val="008F7B76"/>
    <w:rsid w:val="00900148"/>
    <w:rsid w:val="00901269"/>
    <w:rsid w:val="00901742"/>
    <w:rsid w:val="00901C4C"/>
    <w:rsid w:val="0090238D"/>
    <w:rsid w:val="00902AFF"/>
    <w:rsid w:val="00904053"/>
    <w:rsid w:val="00905E29"/>
    <w:rsid w:val="00905FCA"/>
    <w:rsid w:val="00907533"/>
    <w:rsid w:val="00907CCB"/>
    <w:rsid w:val="00912149"/>
    <w:rsid w:val="00912C43"/>
    <w:rsid w:val="00912D14"/>
    <w:rsid w:val="00912E92"/>
    <w:rsid w:val="00914909"/>
    <w:rsid w:val="00915261"/>
    <w:rsid w:val="00915ABB"/>
    <w:rsid w:val="00915EEC"/>
    <w:rsid w:val="00916520"/>
    <w:rsid w:val="00916826"/>
    <w:rsid w:val="009169EE"/>
    <w:rsid w:val="00916EB0"/>
    <w:rsid w:val="009173F7"/>
    <w:rsid w:val="00917766"/>
    <w:rsid w:val="0092019E"/>
    <w:rsid w:val="00920B7E"/>
    <w:rsid w:val="00920FBE"/>
    <w:rsid w:val="009212E0"/>
    <w:rsid w:val="0092155D"/>
    <w:rsid w:val="00922513"/>
    <w:rsid w:val="00922ABA"/>
    <w:rsid w:val="00922D4A"/>
    <w:rsid w:val="0092341B"/>
    <w:rsid w:val="00923852"/>
    <w:rsid w:val="009251E8"/>
    <w:rsid w:val="00925293"/>
    <w:rsid w:val="0092530F"/>
    <w:rsid w:val="00925E35"/>
    <w:rsid w:val="00926D26"/>
    <w:rsid w:val="00926E71"/>
    <w:rsid w:val="00930287"/>
    <w:rsid w:val="0093029B"/>
    <w:rsid w:val="00930BEF"/>
    <w:rsid w:val="009311AB"/>
    <w:rsid w:val="009311C9"/>
    <w:rsid w:val="00931D4A"/>
    <w:rsid w:val="0093235A"/>
    <w:rsid w:val="00932362"/>
    <w:rsid w:val="00933325"/>
    <w:rsid w:val="00933ADB"/>
    <w:rsid w:val="0093421E"/>
    <w:rsid w:val="00934946"/>
    <w:rsid w:val="00934D2F"/>
    <w:rsid w:val="00935063"/>
    <w:rsid w:val="0093528A"/>
    <w:rsid w:val="0093568C"/>
    <w:rsid w:val="00935F51"/>
    <w:rsid w:val="00936DB8"/>
    <w:rsid w:val="009371F4"/>
    <w:rsid w:val="009373D6"/>
    <w:rsid w:val="009402B3"/>
    <w:rsid w:val="009403D1"/>
    <w:rsid w:val="009413E6"/>
    <w:rsid w:val="00941B42"/>
    <w:rsid w:val="00941CD8"/>
    <w:rsid w:val="00942B16"/>
    <w:rsid w:val="00942BA9"/>
    <w:rsid w:val="00942F96"/>
    <w:rsid w:val="009430DD"/>
    <w:rsid w:val="00943108"/>
    <w:rsid w:val="00943F30"/>
    <w:rsid w:val="00944C07"/>
    <w:rsid w:val="00945820"/>
    <w:rsid w:val="00945C05"/>
    <w:rsid w:val="00945C63"/>
    <w:rsid w:val="00945FA4"/>
    <w:rsid w:val="00947C2B"/>
    <w:rsid w:val="00950107"/>
    <w:rsid w:val="00950E7E"/>
    <w:rsid w:val="0095140F"/>
    <w:rsid w:val="009529C2"/>
    <w:rsid w:val="009539C7"/>
    <w:rsid w:val="0095529B"/>
    <w:rsid w:val="00955AC0"/>
    <w:rsid w:val="00956AB5"/>
    <w:rsid w:val="00956BFE"/>
    <w:rsid w:val="00957C4F"/>
    <w:rsid w:val="009603CB"/>
    <w:rsid w:val="00960693"/>
    <w:rsid w:val="00960ABF"/>
    <w:rsid w:val="00961258"/>
    <w:rsid w:val="00961DBD"/>
    <w:rsid w:val="0096220A"/>
    <w:rsid w:val="00962BCA"/>
    <w:rsid w:val="0096475D"/>
    <w:rsid w:val="0096493B"/>
    <w:rsid w:val="00965049"/>
    <w:rsid w:val="00966677"/>
    <w:rsid w:val="0096678D"/>
    <w:rsid w:val="0096781C"/>
    <w:rsid w:val="0096793F"/>
    <w:rsid w:val="00971498"/>
    <w:rsid w:val="00972020"/>
    <w:rsid w:val="009729C5"/>
    <w:rsid w:val="00973AD8"/>
    <w:rsid w:val="00974440"/>
    <w:rsid w:val="009749F1"/>
    <w:rsid w:val="00974D65"/>
    <w:rsid w:val="00975266"/>
    <w:rsid w:val="00975653"/>
    <w:rsid w:val="00975AFE"/>
    <w:rsid w:val="00975F8F"/>
    <w:rsid w:val="00976C5F"/>
    <w:rsid w:val="009771E6"/>
    <w:rsid w:val="009779FB"/>
    <w:rsid w:val="0098004E"/>
    <w:rsid w:val="009812A1"/>
    <w:rsid w:val="00981C22"/>
    <w:rsid w:val="00982BE0"/>
    <w:rsid w:val="0098315F"/>
    <w:rsid w:val="00983F02"/>
    <w:rsid w:val="0098440B"/>
    <w:rsid w:val="0098456F"/>
    <w:rsid w:val="009859FF"/>
    <w:rsid w:val="00985BBA"/>
    <w:rsid w:val="00986C2D"/>
    <w:rsid w:val="00986C70"/>
    <w:rsid w:val="00987615"/>
    <w:rsid w:val="009876C5"/>
    <w:rsid w:val="00987E77"/>
    <w:rsid w:val="00990929"/>
    <w:rsid w:val="00991323"/>
    <w:rsid w:val="00991499"/>
    <w:rsid w:val="00991A0B"/>
    <w:rsid w:val="00991B81"/>
    <w:rsid w:val="00991E60"/>
    <w:rsid w:val="00992221"/>
    <w:rsid w:val="0099420E"/>
    <w:rsid w:val="009957E8"/>
    <w:rsid w:val="00995909"/>
    <w:rsid w:val="00996975"/>
    <w:rsid w:val="00997071"/>
    <w:rsid w:val="0099750D"/>
    <w:rsid w:val="009A081E"/>
    <w:rsid w:val="009A08D0"/>
    <w:rsid w:val="009A1A88"/>
    <w:rsid w:val="009A1B33"/>
    <w:rsid w:val="009A1E56"/>
    <w:rsid w:val="009A21F5"/>
    <w:rsid w:val="009A2263"/>
    <w:rsid w:val="009A2B37"/>
    <w:rsid w:val="009A2C4D"/>
    <w:rsid w:val="009A30D0"/>
    <w:rsid w:val="009A48CC"/>
    <w:rsid w:val="009A4C5D"/>
    <w:rsid w:val="009A5646"/>
    <w:rsid w:val="009A5DB1"/>
    <w:rsid w:val="009A65ED"/>
    <w:rsid w:val="009A7AB7"/>
    <w:rsid w:val="009A7ECD"/>
    <w:rsid w:val="009A7F56"/>
    <w:rsid w:val="009A7FF4"/>
    <w:rsid w:val="009B02AB"/>
    <w:rsid w:val="009B0906"/>
    <w:rsid w:val="009B267B"/>
    <w:rsid w:val="009B282C"/>
    <w:rsid w:val="009B2FC7"/>
    <w:rsid w:val="009B3178"/>
    <w:rsid w:val="009B387B"/>
    <w:rsid w:val="009B38C3"/>
    <w:rsid w:val="009B4541"/>
    <w:rsid w:val="009B60AF"/>
    <w:rsid w:val="009B6219"/>
    <w:rsid w:val="009B63B3"/>
    <w:rsid w:val="009B708D"/>
    <w:rsid w:val="009B7994"/>
    <w:rsid w:val="009B7F08"/>
    <w:rsid w:val="009B7F46"/>
    <w:rsid w:val="009C06B7"/>
    <w:rsid w:val="009C0A44"/>
    <w:rsid w:val="009C15AA"/>
    <w:rsid w:val="009C2919"/>
    <w:rsid w:val="009C342A"/>
    <w:rsid w:val="009C3990"/>
    <w:rsid w:val="009C3A8B"/>
    <w:rsid w:val="009C3B11"/>
    <w:rsid w:val="009C3B29"/>
    <w:rsid w:val="009C3E07"/>
    <w:rsid w:val="009C3E3A"/>
    <w:rsid w:val="009C4464"/>
    <w:rsid w:val="009C4A9F"/>
    <w:rsid w:val="009C7038"/>
    <w:rsid w:val="009C7C61"/>
    <w:rsid w:val="009C7EF1"/>
    <w:rsid w:val="009D05DF"/>
    <w:rsid w:val="009D151E"/>
    <w:rsid w:val="009D1FD4"/>
    <w:rsid w:val="009D3B3C"/>
    <w:rsid w:val="009D3FEF"/>
    <w:rsid w:val="009D468C"/>
    <w:rsid w:val="009D4A95"/>
    <w:rsid w:val="009D4D0A"/>
    <w:rsid w:val="009D4DE3"/>
    <w:rsid w:val="009D580E"/>
    <w:rsid w:val="009D5C42"/>
    <w:rsid w:val="009D6CB6"/>
    <w:rsid w:val="009D6CC3"/>
    <w:rsid w:val="009D7E61"/>
    <w:rsid w:val="009E03B9"/>
    <w:rsid w:val="009E1FA8"/>
    <w:rsid w:val="009E2DE3"/>
    <w:rsid w:val="009E4824"/>
    <w:rsid w:val="009E4E3A"/>
    <w:rsid w:val="009E60AD"/>
    <w:rsid w:val="009E62E0"/>
    <w:rsid w:val="009E6529"/>
    <w:rsid w:val="009E78C9"/>
    <w:rsid w:val="009E7EB4"/>
    <w:rsid w:val="009F1953"/>
    <w:rsid w:val="009F201C"/>
    <w:rsid w:val="009F21B4"/>
    <w:rsid w:val="009F24B4"/>
    <w:rsid w:val="009F25F2"/>
    <w:rsid w:val="009F27F5"/>
    <w:rsid w:val="009F537B"/>
    <w:rsid w:val="009F60A2"/>
    <w:rsid w:val="009F6AFA"/>
    <w:rsid w:val="009F704C"/>
    <w:rsid w:val="00A007E7"/>
    <w:rsid w:val="00A012F3"/>
    <w:rsid w:val="00A019FA"/>
    <w:rsid w:val="00A01A01"/>
    <w:rsid w:val="00A03FB8"/>
    <w:rsid w:val="00A0585D"/>
    <w:rsid w:val="00A0587B"/>
    <w:rsid w:val="00A0599B"/>
    <w:rsid w:val="00A05BBA"/>
    <w:rsid w:val="00A06BA3"/>
    <w:rsid w:val="00A07001"/>
    <w:rsid w:val="00A10920"/>
    <w:rsid w:val="00A11998"/>
    <w:rsid w:val="00A11B0F"/>
    <w:rsid w:val="00A11C88"/>
    <w:rsid w:val="00A1295F"/>
    <w:rsid w:val="00A13014"/>
    <w:rsid w:val="00A13379"/>
    <w:rsid w:val="00A14181"/>
    <w:rsid w:val="00A1477A"/>
    <w:rsid w:val="00A15410"/>
    <w:rsid w:val="00A1563A"/>
    <w:rsid w:val="00A16CB2"/>
    <w:rsid w:val="00A17196"/>
    <w:rsid w:val="00A17757"/>
    <w:rsid w:val="00A20D18"/>
    <w:rsid w:val="00A20E56"/>
    <w:rsid w:val="00A21BEB"/>
    <w:rsid w:val="00A22D00"/>
    <w:rsid w:val="00A23493"/>
    <w:rsid w:val="00A24C86"/>
    <w:rsid w:val="00A25D19"/>
    <w:rsid w:val="00A2628F"/>
    <w:rsid w:val="00A27AE3"/>
    <w:rsid w:val="00A317A7"/>
    <w:rsid w:val="00A31EF5"/>
    <w:rsid w:val="00A32BD3"/>
    <w:rsid w:val="00A335AA"/>
    <w:rsid w:val="00A35348"/>
    <w:rsid w:val="00A3549B"/>
    <w:rsid w:val="00A36059"/>
    <w:rsid w:val="00A3658D"/>
    <w:rsid w:val="00A36A41"/>
    <w:rsid w:val="00A36CED"/>
    <w:rsid w:val="00A3794A"/>
    <w:rsid w:val="00A4022C"/>
    <w:rsid w:val="00A40858"/>
    <w:rsid w:val="00A41E9A"/>
    <w:rsid w:val="00A42052"/>
    <w:rsid w:val="00A42D2A"/>
    <w:rsid w:val="00A43586"/>
    <w:rsid w:val="00A44522"/>
    <w:rsid w:val="00A4463E"/>
    <w:rsid w:val="00A45257"/>
    <w:rsid w:val="00A4573C"/>
    <w:rsid w:val="00A46430"/>
    <w:rsid w:val="00A46C4D"/>
    <w:rsid w:val="00A472A0"/>
    <w:rsid w:val="00A50076"/>
    <w:rsid w:val="00A50763"/>
    <w:rsid w:val="00A517D1"/>
    <w:rsid w:val="00A52FAD"/>
    <w:rsid w:val="00A53254"/>
    <w:rsid w:val="00A538FE"/>
    <w:rsid w:val="00A53976"/>
    <w:rsid w:val="00A5513C"/>
    <w:rsid w:val="00A570D0"/>
    <w:rsid w:val="00A570E0"/>
    <w:rsid w:val="00A60322"/>
    <w:rsid w:val="00A604BD"/>
    <w:rsid w:val="00A611B5"/>
    <w:rsid w:val="00A61588"/>
    <w:rsid w:val="00A61648"/>
    <w:rsid w:val="00A61BC8"/>
    <w:rsid w:val="00A62CEA"/>
    <w:rsid w:val="00A63B27"/>
    <w:rsid w:val="00A63C69"/>
    <w:rsid w:val="00A6466B"/>
    <w:rsid w:val="00A64DF9"/>
    <w:rsid w:val="00A64FE0"/>
    <w:rsid w:val="00A650E1"/>
    <w:rsid w:val="00A65823"/>
    <w:rsid w:val="00A67E00"/>
    <w:rsid w:val="00A70C6E"/>
    <w:rsid w:val="00A71111"/>
    <w:rsid w:val="00A713A9"/>
    <w:rsid w:val="00A72B44"/>
    <w:rsid w:val="00A73038"/>
    <w:rsid w:val="00A73EAC"/>
    <w:rsid w:val="00A75511"/>
    <w:rsid w:val="00A7557B"/>
    <w:rsid w:val="00A75B12"/>
    <w:rsid w:val="00A75F56"/>
    <w:rsid w:val="00A76169"/>
    <w:rsid w:val="00A765BB"/>
    <w:rsid w:val="00A76978"/>
    <w:rsid w:val="00A76CD4"/>
    <w:rsid w:val="00A77765"/>
    <w:rsid w:val="00A801ED"/>
    <w:rsid w:val="00A80281"/>
    <w:rsid w:val="00A80488"/>
    <w:rsid w:val="00A8133D"/>
    <w:rsid w:val="00A813C8"/>
    <w:rsid w:val="00A817E9"/>
    <w:rsid w:val="00A821BE"/>
    <w:rsid w:val="00A82756"/>
    <w:rsid w:val="00A84028"/>
    <w:rsid w:val="00A843B0"/>
    <w:rsid w:val="00A84B84"/>
    <w:rsid w:val="00A861E5"/>
    <w:rsid w:val="00A8673C"/>
    <w:rsid w:val="00A87A68"/>
    <w:rsid w:val="00A90B5C"/>
    <w:rsid w:val="00A90F27"/>
    <w:rsid w:val="00A910FA"/>
    <w:rsid w:val="00A911D6"/>
    <w:rsid w:val="00A91728"/>
    <w:rsid w:val="00A92373"/>
    <w:rsid w:val="00A92D86"/>
    <w:rsid w:val="00A944E4"/>
    <w:rsid w:val="00A950FB"/>
    <w:rsid w:val="00A95888"/>
    <w:rsid w:val="00A958D9"/>
    <w:rsid w:val="00A96552"/>
    <w:rsid w:val="00AA0944"/>
    <w:rsid w:val="00AA1CAB"/>
    <w:rsid w:val="00AA269D"/>
    <w:rsid w:val="00AA2DE2"/>
    <w:rsid w:val="00AA31AD"/>
    <w:rsid w:val="00AA3B3F"/>
    <w:rsid w:val="00AA3C4F"/>
    <w:rsid w:val="00AA3F1D"/>
    <w:rsid w:val="00AA433D"/>
    <w:rsid w:val="00AA4CD1"/>
    <w:rsid w:val="00AA4F48"/>
    <w:rsid w:val="00AA66C2"/>
    <w:rsid w:val="00AA678C"/>
    <w:rsid w:val="00AA7045"/>
    <w:rsid w:val="00AA70CC"/>
    <w:rsid w:val="00AA75A7"/>
    <w:rsid w:val="00AA77DF"/>
    <w:rsid w:val="00AB0DC0"/>
    <w:rsid w:val="00AB1FD4"/>
    <w:rsid w:val="00AB2413"/>
    <w:rsid w:val="00AB4FE7"/>
    <w:rsid w:val="00AB503A"/>
    <w:rsid w:val="00AB510C"/>
    <w:rsid w:val="00AB6114"/>
    <w:rsid w:val="00AB6367"/>
    <w:rsid w:val="00AB6D26"/>
    <w:rsid w:val="00AB6D34"/>
    <w:rsid w:val="00AC027E"/>
    <w:rsid w:val="00AC02A5"/>
    <w:rsid w:val="00AC04F7"/>
    <w:rsid w:val="00AC0725"/>
    <w:rsid w:val="00AC1C38"/>
    <w:rsid w:val="00AC239E"/>
    <w:rsid w:val="00AC282E"/>
    <w:rsid w:val="00AC2CE8"/>
    <w:rsid w:val="00AC408C"/>
    <w:rsid w:val="00AC414B"/>
    <w:rsid w:val="00AC4CD8"/>
    <w:rsid w:val="00AC4D1A"/>
    <w:rsid w:val="00AC5178"/>
    <w:rsid w:val="00AC5635"/>
    <w:rsid w:val="00AC57E5"/>
    <w:rsid w:val="00AC5B6F"/>
    <w:rsid w:val="00AC68D4"/>
    <w:rsid w:val="00AC6B45"/>
    <w:rsid w:val="00AC6D4B"/>
    <w:rsid w:val="00AC74A7"/>
    <w:rsid w:val="00AD14DC"/>
    <w:rsid w:val="00AD1D59"/>
    <w:rsid w:val="00AD2848"/>
    <w:rsid w:val="00AD34B3"/>
    <w:rsid w:val="00AD45E8"/>
    <w:rsid w:val="00AD4EE6"/>
    <w:rsid w:val="00AD66CA"/>
    <w:rsid w:val="00AE0604"/>
    <w:rsid w:val="00AE060D"/>
    <w:rsid w:val="00AE0ECD"/>
    <w:rsid w:val="00AE152A"/>
    <w:rsid w:val="00AE1ABD"/>
    <w:rsid w:val="00AE20E4"/>
    <w:rsid w:val="00AE35BB"/>
    <w:rsid w:val="00AE3B69"/>
    <w:rsid w:val="00AE48E9"/>
    <w:rsid w:val="00AE58B2"/>
    <w:rsid w:val="00AE616B"/>
    <w:rsid w:val="00AE65BC"/>
    <w:rsid w:val="00AE7829"/>
    <w:rsid w:val="00AF09D0"/>
    <w:rsid w:val="00AF1AF8"/>
    <w:rsid w:val="00AF1B2C"/>
    <w:rsid w:val="00AF1CB7"/>
    <w:rsid w:val="00AF2280"/>
    <w:rsid w:val="00AF54FE"/>
    <w:rsid w:val="00AF576C"/>
    <w:rsid w:val="00AF5B71"/>
    <w:rsid w:val="00AF69F0"/>
    <w:rsid w:val="00AF7347"/>
    <w:rsid w:val="00B00327"/>
    <w:rsid w:val="00B004BE"/>
    <w:rsid w:val="00B008EF"/>
    <w:rsid w:val="00B0090F"/>
    <w:rsid w:val="00B01177"/>
    <w:rsid w:val="00B0213F"/>
    <w:rsid w:val="00B03E88"/>
    <w:rsid w:val="00B04753"/>
    <w:rsid w:val="00B04891"/>
    <w:rsid w:val="00B052AA"/>
    <w:rsid w:val="00B062AC"/>
    <w:rsid w:val="00B06D46"/>
    <w:rsid w:val="00B06D9C"/>
    <w:rsid w:val="00B06E65"/>
    <w:rsid w:val="00B07523"/>
    <w:rsid w:val="00B101DA"/>
    <w:rsid w:val="00B104D2"/>
    <w:rsid w:val="00B106D6"/>
    <w:rsid w:val="00B109CB"/>
    <w:rsid w:val="00B10D0E"/>
    <w:rsid w:val="00B1221A"/>
    <w:rsid w:val="00B12275"/>
    <w:rsid w:val="00B13029"/>
    <w:rsid w:val="00B131E4"/>
    <w:rsid w:val="00B14843"/>
    <w:rsid w:val="00B149B8"/>
    <w:rsid w:val="00B14AB2"/>
    <w:rsid w:val="00B1598D"/>
    <w:rsid w:val="00B15D3B"/>
    <w:rsid w:val="00B16230"/>
    <w:rsid w:val="00B171E5"/>
    <w:rsid w:val="00B174F8"/>
    <w:rsid w:val="00B17583"/>
    <w:rsid w:val="00B17973"/>
    <w:rsid w:val="00B2034A"/>
    <w:rsid w:val="00B20A8D"/>
    <w:rsid w:val="00B212EE"/>
    <w:rsid w:val="00B21444"/>
    <w:rsid w:val="00B216E2"/>
    <w:rsid w:val="00B21FCE"/>
    <w:rsid w:val="00B23095"/>
    <w:rsid w:val="00B24EFA"/>
    <w:rsid w:val="00B25948"/>
    <w:rsid w:val="00B2600A"/>
    <w:rsid w:val="00B26333"/>
    <w:rsid w:val="00B263A1"/>
    <w:rsid w:val="00B2687D"/>
    <w:rsid w:val="00B27673"/>
    <w:rsid w:val="00B30BB8"/>
    <w:rsid w:val="00B3350A"/>
    <w:rsid w:val="00B33A42"/>
    <w:rsid w:val="00B3409C"/>
    <w:rsid w:val="00B34E25"/>
    <w:rsid w:val="00B3524D"/>
    <w:rsid w:val="00B364BA"/>
    <w:rsid w:val="00B369AD"/>
    <w:rsid w:val="00B36B84"/>
    <w:rsid w:val="00B36D38"/>
    <w:rsid w:val="00B3725D"/>
    <w:rsid w:val="00B374C4"/>
    <w:rsid w:val="00B374EE"/>
    <w:rsid w:val="00B4086D"/>
    <w:rsid w:val="00B41847"/>
    <w:rsid w:val="00B41A81"/>
    <w:rsid w:val="00B423B4"/>
    <w:rsid w:val="00B4263D"/>
    <w:rsid w:val="00B42FA6"/>
    <w:rsid w:val="00B43409"/>
    <w:rsid w:val="00B44EAB"/>
    <w:rsid w:val="00B46524"/>
    <w:rsid w:val="00B46CF5"/>
    <w:rsid w:val="00B47C2D"/>
    <w:rsid w:val="00B47C48"/>
    <w:rsid w:val="00B5061A"/>
    <w:rsid w:val="00B509C3"/>
    <w:rsid w:val="00B50DA2"/>
    <w:rsid w:val="00B51884"/>
    <w:rsid w:val="00B518B2"/>
    <w:rsid w:val="00B51DE5"/>
    <w:rsid w:val="00B51FFB"/>
    <w:rsid w:val="00B528E0"/>
    <w:rsid w:val="00B52E2F"/>
    <w:rsid w:val="00B53BD3"/>
    <w:rsid w:val="00B55002"/>
    <w:rsid w:val="00B55D09"/>
    <w:rsid w:val="00B56209"/>
    <w:rsid w:val="00B57099"/>
    <w:rsid w:val="00B5745B"/>
    <w:rsid w:val="00B57CA3"/>
    <w:rsid w:val="00B609E7"/>
    <w:rsid w:val="00B60DDC"/>
    <w:rsid w:val="00B60FBF"/>
    <w:rsid w:val="00B61AD3"/>
    <w:rsid w:val="00B61FD5"/>
    <w:rsid w:val="00B63639"/>
    <w:rsid w:val="00B63A32"/>
    <w:rsid w:val="00B63EB2"/>
    <w:rsid w:val="00B6405F"/>
    <w:rsid w:val="00B6408E"/>
    <w:rsid w:val="00B64B98"/>
    <w:rsid w:val="00B64E11"/>
    <w:rsid w:val="00B655CC"/>
    <w:rsid w:val="00B6672E"/>
    <w:rsid w:val="00B6707D"/>
    <w:rsid w:val="00B70209"/>
    <w:rsid w:val="00B70339"/>
    <w:rsid w:val="00B704FA"/>
    <w:rsid w:val="00B70C51"/>
    <w:rsid w:val="00B70EA4"/>
    <w:rsid w:val="00B7148F"/>
    <w:rsid w:val="00B71517"/>
    <w:rsid w:val="00B722A1"/>
    <w:rsid w:val="00B726A0"/>
    <w:rsid w:val="00B72B2E"/>
    <w:rsid w:val="00B73683"/>
    <w:rsid w:val="00B73A12"/>
    <w:rsid w:val="00B73D8C"/>
    <w:rsid w:val="00B74568"/>
    <w:rsid w:val="00B75265"/>
    <w:rsid w:val="00B75E4F"/>
    <w:rsid w:val="00B76B1D"/>
    <w:rsid w:val="00B76C9B"/>
    <w:rsid w:val="00B7717B"/>
    <w:rsid w:val="00B774D8"/>
    <w:rsid w:val="00B77505"/>
    <w:rsid w:val="00B800ED"/>
    <w:rsid w:val="00B80404"/>
    <w:rsid w:val="00B8041E"/>
    <w:rsid w:val="00B8083B"/>
    <w:rsid w:val="00B8111F"/>
    <w:rsid w:val="00B81401"/>
    <w:rsid w:val="00B81CFF"/>
    <w:rsid w:val="00B826AB"/>
    <w:rsid w:val="00B82D24"/>
    <w:rsid w:val="00B83167"/>
    <w:rsid w:val="00B83662"/>
    <w:rsid w:val="00B83954"/>
    <w:rsid w:val="00B842DD"/>
    <w:rsid w:val="00B84307"/>
    <w:rsid w:val="00B84593"/>
    <w:rsid w:val="00B84716"/>
    <w:rsid w:val="00B85E47"/>
    <w:rsid w:val="00B865D0"/>
    <w:rsid w:val="00B869A6"/>
    <w:rsid w:val="00B86B56"/>
    <w:rsid w:val="00B874F9"/>
    <w:rsid w:val="00B87619"/>
    <w:rsid w:val="00B9002A"/>
    <w:rsid w:val="00B90505"/>
    <w:rsid w:val="00B905F7"/>
    <w:rsid w:val="00B90B21"/>
    <w:rsid w:val="00B916A6"/>
    <w:rsid w:val="00B916AF"/>
    <w:rsid w:val="00B916CE"/>
    <w:rsid w:val="00B9292C"/>
    <w:rsid w:val="00B933AC"/>
    <w:rsid w:val="00B935DF"/>
    <w:rsid w:val="00B93EE7"/>
    <w:rsid w:val="00B94A13"/>
    <w:rsid w:val="00B94F82"/>
    <w:rsid w:val="00B950C4"/>
    <w:rsid w:val="00B95288"/>
    <w:rsid w:val="00B95903"/>
    <w:rsid w:val="00B95A74"/>
    <w:rsid w:val="00B96059"/>
    <w:rsid w:val="00B9637A"/>
    <w:rsid w:val="00B964AF"/>
    <w:rsid w:val="00B9659A"/>
    <w:rsid w:val="00B96DC0"/>
    <w:rsid w:val="00B96EC6"/>
    <w:rsid w:val="00BA189C"/>
    <w:rsid w:val="00BA2D20"/>
    <w:rsid w:val="00BA303B"/>
    <w:rsid w:val="00BA40A9"/>
    <w:rsid w:val="00BA52AF"/>
    <w:rsid w:val="00BA5845"/>
    <w:rsid w:val="00BA62EC"/>
    <w:rsid w:val="00BA70B6"/>
    <w:rsid w:val="00BB00F8"/>
    <w:rsid w:val="00BB0D8E"/>
    <w:rsid w:val="00BB14AB"/>
    <w:rsid w:val="00BB19E5"/>
    <w:rsid w:val="00BB34A3"/>
    <w:rsid w:val="00BB43B5"/>
    <w:rsid w:val="00BB454F"/>
    <w:rsid w:val="00BB4871"/>
    <w:rsid w:val="00BB5777"/>
    <w:rsid w:val="00BB6257"/>
    <w:rsid w:val="00BB627E"/>
    <w:rsid w:val="00BB6DA4"/>
    <w:rsid w:val="00BB7549"/>
    <w:rsid w:val="00BC0EE7"/>
    <w:rsid w:val="00BC11A6"/>
    <w:rsid w:val="00BC18D0"/>
    <w:rsid w:val="00BC1D41"/>
    <w:rsid w:val="00BC1D79"/>
    <w:rsid w:val="00BC21C4"/>
    <w:rsid w:val="00BC297D"/>
    <w:rsid w:val="00BC310E"/>
    <w:rsid w:val="00BC349E"/>
    <w:rsid w:val="00BC36A0"/>
    <w:rsid w:val="00BC3D94"/>
    <w:rsid w:val="00BC796A"/>
    <w:rsid w:val="00BD102C"/>
    <w:rsid w:val="00BD114A"/>
    <w:rsid w:val="00BD176B"/>
    <w:rsid w:val="00BD1ECD"/>
    <w:rsid w:val="00BD267A"/>
    <w:rsid w:val="00BD2D2E"/>
    <w:rsid w:val="00BD3230"/>
    <w:rsid w:val="00BD4730"/>
    <w:rsid w:val="00BD62F7"/>
    <w:rsid w:val="00BD68BE"/>
    <w:rsid w:val="00BD7507"/>
    <w:rsid w:val="00BE12F3"/>
    <w:rsid w:val="00BE19CB"/>
    <w:rsid w:val="00BE29FF"/>
    <w:rsid w:val="00BE3F39"/>
    <w:rsid w:val="00BE4395"/>
    <w:rsid w:val="00BE4611"/>
    <w:rsid w:val="00BE476E"/>
    <w:rsid w:val="00BE4946"/>
    <w:rsid w:val="00BE4CEF"/>
    <w:rsid w:val="00BE5869"/>
    <w:rsid w:val="00BE6B00"/>
    <w:rsid w:val="00BF104D"/>
    <w:rsid w:val="00BF23CF"/>
    <w:rsid w:val="00BF3DB8"/>
    <w:rsid w:val="00BF4E2A"/>
    <w:rsid w:val="00BF5F23"/>
    <w:rsid w:val="00BF68D4"/>
    <w:rsid w:val="00BF74BC"/>
    <w:rsid w:val="00BF78EC"/>
    <w:rsid w:val="00BF7CA1"/>
    <w:rsid w:val="00C004A3"/>
    <w:rsid w:val="00C0086B"/>
    <w:rsid w:val="00C009D3"/>
    <w:rsid w:val="00C01815"/>
    <w:rsid w:val="00C01EA8"/>
    <w:rsid w:val="00C01F2A"/>
    <w:rsid w:val="00C01F69"/>
    <w:rsid w:val="00C026F7"/>
    <w:rsid w:val="00C0277C"/>
    <w:rsid w:val="00C02BF5"/>
    <w:rsid w:val="00C03FEB"/>
    <w:rsid w:val="00C045CC"/>
    <w:rsid w:val="00C0482E"/>
    <w:rsid w:val="00C04875"/>
    <w:rsid w:val="00C052D9"/>
    <w:rsid w:val="00C05521"/>
    <w:rsid w:val="00C05999"/>
    <w:rsid w:val="00C05D98"/>
    <w:rsid w:val="00C05ED7"/>
    <w:rsid w:val="00C062E3"/>
    <w:rsid w:val="00C06510"/>
    <w:rsid w:val="00C06675"/>
    <w:rsid w:val="00C06D6B"/>
    <w:rsid w:val="00C072BF"/>
    <w:rsid w:val="00C07B58"/>
    <w:rsid w:val="00C07FCD"/>
    <w:rsid w:val="00C1028E"/>
    <w:rsid w:val="00C11022"/>
    <w:rsid w:val="00C11975"/>
    <w:rsid w:val="00C119E0"/>
    <w:rsid w:val="00C11CC3"/>
    <w:rsid w:val="00C12098"/>
    <w:rsid w:val="00C12315"/>
    <w:rsid w:val="00C12887"/>
    <w:rsid w:val="00C14889"/>
    <w:rsid w:val="00C14B76"/>
    <w:rsid w:val="00C14E87"/>
    <w:rsid w:val="00C15ED5"/>
    <w:rsid w:val="00C166C3"/>
    <w:rsid w:val="00C1694A"/>
    <w:rsid w:val="00C17548"/>
    <w:rsid w:val="00C17585"/>
    <w:rsid w:val="00C221B4"/>
    <w:rsid w:val="00C249E2"/>
    <w:rsid w:val="00C2528D"/>
    <w:rsid w:val="00C25A49"/>
    <w:rsid w:val="00C26B09"/>
    <w:rsid w:val="00C26BF2"/>
    <w:rsid w:val="00C2786B"/>
    <w:rsid w:val="00C27E66"/>
    <w:rsid w:val="00C30223"/>
    <w:rsid w:val="00C30675"/>
    <w:rsid w:val="00C30903"/>
    <w:rsid w:val="00C311CC"/>
    <w:rsid w:val="00C33375"/>
    <w:rsid w:val="00C33ED8"/>
    <w:rsid w:val="00C34C1B"/>
    <w:rsid w:val="00C34CEA"/>
    <w:rsid w:val="00C350F4"/>
    <w:rsid w:val="00C35169"/>
    <w:rsid w:val="00C3645E"/>
    <w:rsid w:val="00C36531"/>
    <w:rsid w:val="00C368BF"/>
    <w:rsid w:val="00C369BA"/>
    <w:rsid w:val="00C36F1B"/>
    <w:rsid w:val="00C40377"/>
    <w:rsid w:val="00C403B8"/>
    <w:rsid w:val="00C41BC1"/>
    <w:rsid w:val="00C4214D"/>
    <w:rsid w:val="00C42E93"/>
    <w:rsid w:val="00C438E1"/>
    <w:rsid w:val="00C44098"/>
    <w:rsid w:val="00C44159"/>
    <w:rsid w:val="00C46DAB"/>
    <w:rsid w:val="00C46EB3"/>
    <w:rsid w:val="00C46F5C"/>
    <w:rsid w:val="00C47C73"/>
    <w:rsid w:val="00C47CAE"/>
    <w:rsid w:val="00C5089A"/>
    <w:rsid w:val="00C50A56"/>
    <w:rsid w:val="00C50D11"/>
    <w:rsid w:val="00C5124F"/>
    <w:rsid w:val="00C51DB2"/>
    <w:rsid w:val="00C536B5"/>
    <w:rsid w:val="00C53A00"/>
    <w:rsid w:val="00C54300"/>
    <w:rsid w:val="00C54C3E"/>
    <w:rsid w:val="00C5594A"/>
    <w:rsid w:val="00C5597A"/>
    <w:rsid w:val="00C55C8E"/>
    <w:rsid w:val="00C57825"/>
    <w:rsid w:val="00C57B01"/>
    <w:rsid w:val="00C61B9C"/>
    <w:rsid w:val="00C6262E"/>
    <w:rsid w:val="00C62B48"/>
    <w:rsid w:val="00C62ED1"/>
    <w:rsid w:val="00C62F9B"/>
    <w:rsid w:val="00C64793"/>
    <w:rsid w:val="00C64CCB"/>
    <w:rsid w:val="00C64D2A"/>
    <w:rsid w:val="00C65563"/>
    <w:rsid w:val="00C65992"/>
    <w:rsid w:val="00C660AB"/>
    <w:rsid w:val="00C66458"/>
    <w:rsid w:val="00C664DA"/>
    <w:rsid w:val="00C666CE"/>
    <w:rsid w:val="00C66E60"/>
    <w:rsid w:val="00C6710E"/>
    <w:rsid w:val="00C673E7"/>
    <w:rsid w:val="00C67999"/>
    <w:rsid w:val="00C70640"/>
    <w:rsid w:val="00C7091A"/>
    <w:rsid w:val="00C70E1F"/>
    <w:rsid w:val="00C71964"/>
    <w:rsid w:val="00C72DF0"/>
    <w:rsid w:val="00C736F6"/>
    <w:rsid w:val="00C73979"/>
    <w:rsid w:val="00C73B53"/>
    <w:rsid w:val="00C73DED"/>
    <w:rsid w:val="00C74729"/>
    <w:rsid w:val="00C74F81"/>
    <w:rsid w:val="00C75FFE"/>
    <w:rsid w:val="00C766B8"/>
    <w:rsid w:val="00C7782C"/>
    <w:rsid w:val="00C77F16"/>
    <w:rsid w:val="00C80916"/>
    <w:rsid w:val="00C80A5B"/>
    <w:rsid w:val="00C815D3"/>
    <w:rsid w:val="00C81988"/>
    <w:rsid w:val="00C820C8"/>
    <w:rsid w:val="00C82F44"/>
    <w:rsid w:val="00C83609"/>
    <w:rsid w:val="00C83B8A"/>
    <w:rsid w:val="00C84C3E"/>
    <w:rsid w:val="00C84D7D"/>
    <w:rsid w:val="00C84D92"/>
    <w:rsid w:val="00C86360"/>
    <w:rsid w:val="00C874FD"/>
    <w:rsid w:val="00C87954"/>
    <w:rsid w:val="00C9047C"/>
    <w:rsid w:val="00C9083D"/>
    <w:rsid w:val="00C90CD1"/>
    <w:rsid w:val="00C90DE8"/>
    <w:rsid w:val="00C90E81"/>
    <w:rsid w:val="00C91CA9"/>
    <w:rsid w:val="00C92783"/>
    <w:rsid w:val="00C92A85"/>
    <w:rsid w:val="00C9324E"/>
    <w:rsid w:val="00C94DA6"/>
    <w:rsid w:val="00C95325"/>
    <w:rsid w:val="00C962A5"/>
    <w:rsid w:val="00C967CE"/>
    <w:rsid w:val="00C96D9B"/>
    <w:rsid w:val="00C96F04"/>
    <w:rsid w:val="00C97157"/>
    <w:rsid w:val="00C9770D"/>
    <w:rsid w:val="00C977C4"/>
    <w:rsid w:val="00C97E02"/>
    <w:rsid w:val="00CA014D"/>
    <w:rsid w:val="00CA02CE"/>
    <w:rsid w:val="00CA06C2"/>
    <w:rsid w:val="00CA0FCF"/>
    <w:rsid w:val="00CA1540"/>
    <w:rsid w:val="00CA1859"/>
    <w:rsid w:val="00CA1F90"/>
    <w:rsid w:val="00CA2F04"/>
    <w:rsid w:val="00CA3BE8"/>
    <w:rsid w:val="00CA3F90"/>
    <w:rsid w:val="00CA501A"/>
    <w:rsid w:val="00CA5469"/>
    <w:rsid w:val="00CA5597"/>
    <w:rsid w:val="00CA5CAD"/>
    <w:rsid w:val="00CA6A46"/>
    <w:rsid w:val="00CA6EBB"/>
    <w:rsid w:val="00CA703B"/>
    <w:rsid w:val="00CA72F1"/>
    <w:rsid w:val="00CB0573"/>
    <w:rsid w:val="00CB0574"/>
    <w:rsid w:val="00CB0DC6"/>
    <w:rsid w:val="00CB113E"/>
    <w:rsid w:val="00CB15AE"/>
    <w:rsid w:val="00CB16E8"/>
    <w:rsid w:val="00CB1B46"/>
    <w:rsid w:val="00CB1C37"/>
    <w:rsid w:val="00CB2D47"/>
    <w:rsid w:val="00CB31D1"/>
    <w:rsid w:val="00CB4889"/>
    <w:rsid w:val="00CB5081"/>
    <w:rsid w:val="00CB60AF"/>
    <w:rsid w:val="00CB638D"/>
    <w:rsid w:val="00CB6DFE"/>
    <w:rsid w:val="00CB7653"/>
    <w:rsid w:val="00CB78A6"/>
    <w:rsid w:val="00CC0098"/>
    <w:rsid w:val="00CC126E"/>
    <w:rsid w:val="00CC20EA"/>
    <w:rsid w:val="00CC295E"/>
    <w:rsid w:val="00CC2A5B"/>
    <w:rsid w:val="00CC375F"/>
    <w:rsid w:val="00CC3CC4"/>
    <w:rsid w:val="00CC41C5"/>
    <w:rsid w:val="00CC4793"/>
    <w:rsid w:val="00CC49AE"/>
    <w:rsid w:val="00CC5CAF"/>
    <w:rsid w:val="00CC5E91"/>
    <w:rsid w:val="00CC65A7"/>
    <w:rsid w:val="00CC6D5E"/>
    <w:rsid w:val="00CD0175"/>
    <w:rsid w:val="00CD1683"/>
    <w:rsid w:val="00CD2BD7"/>
    <w:rsid w:val="00CD4657"/>
    <w:rsid w:val="00CD6C51"/>
    <w:rsid w:val="00CD70D5"/>
    <w:rsid w:val="00CD7BC5"/>
    <w:rsid w:val="00CE0034"/>
    <w:rsid w:val="00CE0544"/>
    <w:rsid w:val="00CE06D5"/>
    <w:rsid w:val="00CE1DEA"/>
    <w:rsid w:val="00CE21BC"/>
    <w:rsid w:val="00CE235B"/>
    <w:rsid w:val="00CE24EE"/>
    <w:rsid w:val="00CE254F"/>
    <w:rsid w:val="00CE2CB5"/>
    <w:rsid w:val="00CE33AF"/>
    <w:rsid w:val="00CE35C8"/>
    <w:rsid w:val="00CE3F46"/>
    <w:rsid w:val="00CE4517"/>
    <w:rsid w:val="00CE4D3C"/>
    <w:rsid w:val="00CE6D0B"/>
    <w:rsid w:val="00CE7376"/>
    <w:rsid w:val="00CF05D1"/>
    <w:rsid w:val="00CF1EC2"/>
    <w:rsid w:val="00CF3075"/>
    <w:rsid w:val="00CF35C7"/>
    <w:rsid w:val="00CF36EC"/>
    <w:rsid w:val="00CF68B8"/>
    <w:rsid w:val="00CF7121"/>
    <w:rsid w:val="00CF7753"/>
    <w:rsid w:val="00CF7B02"/>
    <w:rsid w:val="00D037A0"/>
    <w:rsid w:val="00D04214"/>
    <w:rsid w:val="00D04579"/>
    <w:rsid w:val="00D05791"/>
    <w:rsid w:val="00D05BD0"/>
    <w:rsid w:val="00D07158"/>
    <w:rsid w:val="00D0735E"/>
    <w:rsid w:val="00D10355"/>
    <w:rsid w:val="00D10775"/>
    <w:rsid w:val="00D10A67"/>
    <w:rsid w:val="00D10D34"/>
    <w:rsid w:val="00D10D68"/>
    <w:rsid w:val="00D1172D"/>
    <w:rsid w:val="00D12265"/>
    <w:rsid w:val="00D127D4"/>
    <w:rsid w:val="00D12A03"/>
    <w:rsid w:val="00D1359A"/>
    <w:rsid w:val="00D138BC"/>
    <w:rsid w:val="00D13D7F"/>
    <w:rsid w:val="00D13F5C"/>
    <w:rsid w:val="00D157F0"/>
    <w:rsid w:val="00D16DF9"/>
    <w:rsid w:val="00D17C91"/>
    <w:rsid w:val="00D207D5"/>
    <w:rsid w:val="00D21465"/>
    <w:rsid w:val="00D21744"/>
    <w:rsid w:val="00D21D27"/>
    <w:rsid w:val="00D229E4"/>
    <w:rsid w:val="00D22C13"/>
    <w:rsid w:val="00D25138"/>
    <w:rsid w:val="00D25A15"/>
    <w:rsid w:val="00D26331"/>
    <w:rsid w:val="00D2685A"/>
    <w:rsid w:val="00D300D4"/>
    <w:rsid w:val="00D32845"/>
    <w:rsid w:val="00D33796"/>
    <w:rsid w:val="00D33E21"/>
    <w:rsid w:val="00D340CE"/>
    <w:rsid w:val="00D34735"/>
    <w:rsid w:val="00D34F4F"/>
    <w:rsid w:val="00D3525B"/>
    <w:rsid w:val="00D3589F"/>
    <w:rsid w:val="00D35D15"/>
    <w:rsid w:val="00D36EC0"/>
    <w:rsid w:val="00D36EC3"/>
    <w:rsid w:val="00D400D2"/>
    <w:rsid w:val="00D4068E"/>
    <w:rsid w:val="00D4157F"/>
    <w:rsid w:val="00D4159A"/>
    <w:rsid w:val="00D41A88"/>
    <w:rsid w:val="00D41F3F"/>
    <w:rsid w:val="00D428DB"/>
    <w:rsid w:val="00D42A7F"/>
    <w:rsid w:val="00D42D03"/>
    <w:rsid w:val="00D42E3C"/>
    <w:rsid w:val="00D434E1"/>
    <w:rsid w:val="00D44792"/>
    <w:rsid w:val="00D44A30"/>
    <w:rsid w:val="00D44E9A"/>
    <w:rsid w:val="00D45AB9"/>
    <w:rsid w:val="00D46299"/>
    <w:rsid w:val="00D477E2"/>
    <w:rsid w:val="00D47AF8"/>
    <w:rsid w:val="00D47F65"/>
    <w:rsid w:val="00D5021B"/>
    <w:rsid w:val="00D5107E"/>
    <w:rsid w:val="00D516C4"/>
    <w:rsid w:val="00D51A6E"/>
    <w:rsid w:val="00D51F3E"/>
    <w:rsid w:val="00D52FB0"/>
    <w:rsid w:val="00D53904"/>
    <w:rsid w:val="00D53E9C"/>
    <w:rsid w:val="00D541F9"/>
    <w:rsid w:val="00D54579"/>
    <w:rsid w:val="00D55CD7"/>
    <w:rsid w:val="00D55D99"/>
    <w:rsid w:val="00D55FD6"/>
    <w:rsid w:val="00D55FFF"/>
    <w:rsid w:val="00D56A5F"/>
    <w:rsid w:val="00D56B3C"/>
    <w:rsid w:val="00D56FA2"/>
    <w:rsid w:val="00D57EDA"/>
    <w:rsid w:val="00D6039E"/>
    <w:rsid w:val="00D604A4"/>
    <w:rsid w:val="00D60997"/>
    <w:rsid w:val="00D60ED5"/>
    <w:rsid w:val="00D617EC"/>
    <w:rsid w:val="00D629B3"/>
    <w:rsid w:val="00D62C0C"/>
    <w:rsid w:val="00D62F32"/>
    <w:rsid w:val="00D632F2"/>
    <w:rsid w:val="00D63C45"/>
    <w:rsid w:val="00D63EC8"/>
    <w:rsid w:val="00D64B52"/>
    <w:rsid w:val="00D64D52"/>
    <w:rsid w:val="00D65BE9"/>
    <w:rsid w:val="00D65E30"/>
    <w:rsid w:val="00D6610C"/>
    <w:rsid w:val="00D66B4F"/>
    <w:rsid w:val="00D67AAE"/>
    <w:rsid w:val="00D67F86"/>
    <w:rsid w:val="00D70775"/>
    <w:rsid w:val="00D70E4B"/>
    <w:rsid w:val="00D711F0"/>
    <w:rsid w:val="00D719E4"/>
    <w:rsid w:val="00D726B4"/>
    <w:rsid w:val="00D74171"/>
    <w:rsid w:val="00D74D07"/>
    <w:rsid w:val="00D759B0"/>
    <w:rsid w:val="00D76627"/>
    <w:rsid w:val="00D768EF"/>
    <w:rsid w:val="00D771E3"/>
    <w:rsid w:val="00D80558"/>
    <w:rsid w:val="00D81377"/>
    <w:rsid w:val="00D813B2"/>
    <w:rsid w:val="00D81A9B"/>
    <w:rsid w:val="00D8254D"/>
    <w:rsid w:val="00D82A72"/>
    <w:rsid w:val="00D83A1D"/>
    <w:rsid w:val="00D8429A"/>
    <w:rsid w:val="00D843E1"/>
    <w:rsid w:val="00D85A22"/>
    <w:rsid w:val="00D86446"/>
    <w:rsid w:val="00D866AC"/>
    <w:rsid w:val="00D8678A"/>
    <w:rsid w:val="00D9009A"/>
    <w:rsid w:val="00D90357"/>
    <w:rsid w:val="00D91CAE"/>
    <w:rsid w:val="00D929BE"/>
    <w:rsid w:val="00D92DD2"/>
    <w:rsid w:val="00D92F58"/>
    <w:rsid w:val="00D93162"/>
    <w:rsid w:val="00D946FA"/>
    <w:rsid w:val="00D94CFB"/>
    <w:rsid w:val="00D958CD"/>
    <w:rsid w:val="00D95A7E"/>
    <w:rsid w:val="00D96DFD"/>
    <w:rsid w:val="00DA0671"/>
    <w:rsid w:val="00DA06B6"/>
    <w:rsid w:val="00DA0723"/>
    <w:rsid w:val="00DA20EF"/>
    <w:rsid w:val="00DA3A2E"/>
    <w:rsid w:val="00DA451B"/>
    <w:rsid w:val="00DA4794"/>
    <w:rsid w:val="00DA4B14"/>
    <w:rsid w:val="00DA5480"/>
    <w:rsid w:val="00DA6049"/>
    <w:rsid w:val="00DA693C"/>
    <w:rsid w:val="00DA6BBB"/>
    <w:rsid w:val="00DA724A"/>
    <w:rsid w:val="00DA754A"/>
    <w:rsid w:val="00DA7B18"/>
    <w:rsid w:val="00DB1161"/>
    <w:rsid w:val="00DB171E"/>
    <w:rsid w:val="00DB1813"/>
    <w:rsid w:val="00DB2331"/>
    <w:rsid w:val="00DB2F8C"/>
    <w:rsid w:val="00DB42B7"/>
    <w:rsid w:val="00DB5BE1"/>
    <w:rsid w:val="00DB6105"/>
    <w:rsid w:val="00DB7E8D"/>
    <w:rsid w:val="00DC0712"/>
    <w:rsid w:val="00DC2ED5"/>
    <w:rsid w:val="00DC4022"/>
    <w:rsid w:val="00DC4378"/>
    <w:rsid w:val="00DC5214"/>
    <w:rsid w:val="00DC56CD"/>
    <w:rsid w:val="00DC59A3"/>
    <w:rsid w:val="00DC6C5C"/>
    <w:rsid w:val="00DC6D03"/>
    <w:rsid w:val="00DC71AB"/>
    <w:rsid w:val="00DC799B"/>
    <w:rsid w:val="00DC7F3B"/>
    <w:rsid w:val="00DD1CED"/>
    <w:rsid w:val="00DD3365"/>
    <w:rsid w:val="00DD384B"/>
    <w:rsid w:val="00DD4213"/>
    <w:rsid w:val="00DD5659"/>
    <w:rsid w:val="00DD61BD"/>
    <w:rsid w:val="00DD6EB4"/>
    <w:rsid w:val="00DD7713"/>
    <w:rsid w:val="00DD7C13"/>
    <w:rsid w:val="00DE0535"/>
    <w:rsid w:val="00DE0D08"/>
    <w:rsid w:val="00DE10BE"/>
    <w:rsid w:val="00DE2188"/>
    <w:rsid w:val="00DE264A"/>
    <w:rsid w:val="00DE2D33"/>
    <w:rsid w:val="00DE365B"/>
    <w:rsid w:val="00DE3E72"/>
    <w:rsid w:val="00DE51B1"/>
    <w:rsid w:val="00DE54FD"/>
    <w:rsid w:val="00DE652C"/>
    <w:rsid w:val="00DE7364"/>
    <w:rsid w:val="00DE7A74"/>
    <w:rsid w:val="00DE7A9A"/>
    <w:rsid w:val="00DE7E59"/>
    <w:rsid w:val="00DE7E83"/>
    <w:rsid w:val="00DE7FBE"/>
    <w:rsid w:val="00DF115A"/>
    <w:rsid w:val="00DF2470"/>
    <w:rsid w:val="00DF2500"/>
    <w:rsid w:val="00DF3836"/>
    <w:rsid w:val="00DF427D"/>
    <w:rsid w:val="00DF54E0"/>
    <w:rsid w:val="00DF60F0"/>
    <w:rsid w:val="00DF60FE"/>
    <w:rsid w:val="00DF6E4C"/>
    <w:rsid w:val="00E00E12"/>
    <w:rsid w:val="00E018A1"/>
    <w:rsid w:val="00E0250E"/>
    <w:rsid w:val="00E034EE"/>
    <w:rsid w:val="00E03A29"/>
    <w:rsid w:val="00E03CA8"/>
    <w:rsid w:val="00E040F8"/>
    <w:rsid w:val="00E0514D"/>
    <w:rsid w:val="00E05745"/>
    <w:rsid w:val="00E05D9C"/>
    <w:rsid w:val="00E06A09"/>
    <w:rsid w:val="00E06FC3"/>
    <w:rsid w:val="00E07438"/>
    <w:rsid w:val="00E10694"/>
    <w:rsid w:val="00E10998"/>
    <w:rsid w:val="00E12184"/>
    <w:rsid w:val="00E12964"/>
    <w:rsid w:val="00E13C2E"/>
    <w:rsid w:val="00E14633"/>
    <w:rsid w:val="00E14910"/>
    <w:rsid w:val="00E14D18"/>
    <w:rsid w:val="00E15004"/>
    <w:rsid w:val="00E150DE"/>
    <w:rsid w:val="00E1563F"/>
    <w:rsid w:val="00E15B34"/>
    <w:rsid w:val="00E15E22"/>
    <w:rsid w:val="00E16006"/>
    <w:rsid w:val="00E16159"/>
    <w:rsid w:val="00E17750"/>
    <w:rsid w:val="00E17F58"/>
    <w:rsid w:val="00E20156"/>
    <w:rsid w:val="00E20F8B"/>
    <w:rsid w:val="00E21061"/>
    <w:rsid w:val="00E2128D"/>
    <w:rsid w:val="00E2130E"/>
    <w:rsid w:val="00E224D0"/>
    <w:rsid w:val="00E22999"/>
    <w:rsid w:val="00E24BA2"/>
    <w:rsid w:val="00E24DF0"/>
    <w:rsid w:val="00E25032"/>
    <w:rsid w:val="00E262F4"/>
    <w:rsid w:val="00E26631"/>
    <w:rsid w:val="00E26BFD"/>
    <w:rsid w:val="00E30D17"/>
    <w:rsid w:val="00E314F8"/>
    <w:rsid w:val="00E32CFB"/>
    <w:rsid w:val="00E32FCA"/>
    <w:rsid w:val="00E3384C"/>
    <w:rsid w:val="00E33B33"/>
    <w:rsid w:val="00E33D03"/>
    <w:rsid w:val="00E346F0"/>
    <w:rsid w:val="00E34D34"/>
    <w:rsid w:val="00E350E6"/>
    <w:rsid w:val="00E352CB"/>
    <w:rsid w:val="00E4112E"/>
    <w:rsid w:val="00E411F6"/>
    <w:rsid w:val="00E416E6"/>
    <w:rsid w:val="00E41A88"/>
    <w:rsid w:val="00E436A4"/>
    <w:rsid w:val="00E43D11"/>
    <w:rsid w:val="00E45A5F"/>
    <w:rsid w:val="00E46139"/>
    <w:rsid w:val="00E467F5"/>
    <w:rsid w:val="00E468C4"/>
    <w:rsid w:val="00E46B3C"/>
    <w:rsid w:val="00E46C62"/>
    <w:rsid w:val="00E46E47"/>
    <w:rsid w:val="00E4706C"/>
    <w:rsid w:val="00E47639"/>
    <w:rsid w:val="00E5075F"/>
    <w:rsid w:val="00E514B3"/>
    <w:rsid w:val="00E54ACB"/>
    <w:rsid w:val="00E54F63"/>
    <w:rsid w:val="00E55E0C"/>
    <w:rsid w:val="00E569E2"/>
    <w:rsid w:val="00E56B9B"/>
    <w:rsid w:val="00E579AC"/>
    <w:rsid w:val="00E60730"/>
    <w:rsid w:val="00E60820"/>
    <w:rsid w:val="00E60DD6"/>
    <w:rsid w:val="00E614B4"/>
    <w:rsid w:val="00E62680"/>
    <w:rsid w:val="00E629DC"/>
    <w:rsid w:val="00E63FF9"/>
    <w:rsid w:val="00E65321"/>
    <w:rsid w:val="00E655BC"/>
    <w:rsid w:val="00E667BA"/>
    <w:rsid w:val="00E66CFC"/>
    <w:rsid w:val="00E67E1B"/>
    <w:rsid w:val="00E71AFA"/>
    <w:rsid w:val="00E7264A"/>
    <w:rsid w:val="00E72920"/>
    <w:rsid w:val="00E73060"/>
    <w:rsid w:val="00E73691"/>
    <w:rsid w:val="00E73C81"/>
    <w:rsid w:val="00E74846"/>
    <w:rsid w:val="00E74C61"/>
    <w:rsid w:val="00E74E3C"/>
    <w:rsid w:val="00E75DAB"/>
    <w:rsid w:val="00E76BE6"/>
    <w:rsid w:val="00E77F15"/>
    <w:rsid w:val="00E80A92"/>
    <w:rsid w:val="00E80B7E"/>
    <w:rsid w:val="00E81C9F"/>
    <w:rsid w:val="00E842B5"/>
    <w:rsid w:val="00E8452C"/>
    <w:rsid w:val="00E8544F"/>
    <w:rsid w:val="00E8632B"/>
    <w:rsid w:val="00E872E4"/>
    <w:rsid w:val="00E87430"/>
    <w:rsid w:val="00E8788D"/>
    <w:rsid w:val="00E87C77"/>
    <w:rsid w:val="00E90E0F"/>
    <w:rsid w:val="00E91AEF"/>
    <w:rsid w:val="00E91B62"/>
    <w:rsid w:val="00E93593"/>
    <w:rsid w:val="00E94832"/>
    <w:rsid w:val="00E9593F"/>
    <w:rsid w:val="00E961A2"/>
    <w:rsid w:val="00E9620A"/>
    <w:rsid w:val="00E97DC8"/>
    <w:rsid w:val="00E97F22"/>
    <w:rsid w:val="00EA00FC"/>
    <w:rsid w:val="00EA05A1"/>
    <w:rsid w:val="00EA0937"/>
    <w:rsid w:val="00EA170E"/>
    <w:rsid w:val="00EA2DEA"/>
    <w:rsid w:val="00EA3A99"/>
    <w:rsid w:val="00EA5170"/>
    <w:rsid w:val="00EA6941"/>
    <w:rsid w:val="00EA6B7F"/>
    <w:rsid w:val="00EA6BAA"/>
    <w:rsid w:val="00EA6BB9"/>
    <w:rsid w:val="00EA6F07"/>
    <w:rsid w:val="00EA711B"/>
    <w:rsid w:val="00EA7512"/>
    <w:rsid w:val="00EA7881"/>
    <w:rsid w:val="00EA7F6A"/>
    <w:rsid w:val="00EB0965"/>
    <w:rsid w:val="00EB0E90"/>
    <w:rsid w:val="00EB2456"/>
    <w:rsid w:val="00EB25AE"/>
    <w:rsid w:val="00EB2A62"/>
    <w:rsid w:val="00EB4028"/>
    <w:rsid w:val="00EB4036"/>
    <w:rsid w:val="00EB4A72"/>
    <w:rsid w:val="00EB4D1A"/>
    <w:rsid w:val="00EB4DF4"/>
    <w:rsid w:val="00EB5810"/>
    <w:rsid w:val="00EB5BA8"/>
    <w:rsid w:val="00EB5EE7"/>
    <w:rsid w:val="00EB62BA"/>
    <w:rsid w:val="00EC154D"/>
    <w:rsid w:val="00EC1B4B"/>
    <w:rsid w:val="00EC2803"/>
    <w:rsid w:val="00EC2C58"/>
    <w:rsid w:val="00EC358C"/>
    <w:rsid w:val="00EC36D9"/>
    <w:rsid w:val="00EC3D00"/>
    <w:rsid w:val="00EC3D51"/>
    <w:rsid w:val="00EC4180"/>
    <w:rsid w:val="00EC50F2"/>
    <w:rsid w:val="00EC6436"/>
    <w:rsid w:val="00EC67EF"/>
    <w:rsid w:val="00EC6B60"/>
    <w:rsid w:val="00EC79C6"/>
    <w:rsid w:val="00EC7C94"/>
    <w:rsid w:val="00ED0F17"/>
    <w:rsid w:val="00ED0F41"/>
    <w:rsid w:val="00ED0F4C"/>
    <w:rsid w:val="00ED223E"/>
    <w:rsid w:val="00ED2871"/>
    <w:rsid w:val="00ED2F91"/>
    <w:rsid w:val="00ED345D"/>
    <w:rsid w:val="00ED404F"/>
    <w:rsid w:val="00ED42FB"/>
    <w:rsid w:val="00ED4366"/>
    <w:rsid w:val="00ED4CBB"/>
    <w:rsid w:val="00ED4D17"/>
    <w:rsid w:val="00ED5662"/>
    <w:rsid w:val="00ED5FF2"/>
    <w:rsid w:val="00ED60D7"/>
    <w:rsid w:val="00ED6D16"/>
    <w:rsid w:val="00ED70B8"/>
    <w:rsid w:val="00ED7742"/>
    <w:rsid w:val="00EE0940"/>
    <w:rsid w:val="00EE0E86"/>
    <w:rsid w:val="00EE1025"/>
    <w:rsid w:val="00EE11A3"/>
    <w:rsid w:val="00EE120E"/>
    <w:rsid w:val="00EE2B28"/>
    <w:rsid w:val="00EE2E5E"/>
    <w:rsid w:val="00EE3459"/>
    <w:rsid w:val="00EE397D"/>
    <w:rsid w:val="00EE3D86"/>
    <w:rsid w:val="00EE440C"/>
    <w:rsid w:val="00EE443E"/>
    <w:rsid w:val="00EE49AB"/>
    <w:rsid w:val="00EE4BED"/>
    <w:rsid w:val="00EE5180"/>
    <w:rsid w:val="00EE552B"/>
    <w:rsid w:val="00EE5EF9"/>
    <w:rsid w:val="00EE61B5"/>
    <w:rsid w:val="00EE64DE"/>
    <w:rsid w:val="00EE6C11"/>
    <w:rsid w:val="00EE6C5E"/>
    <w:rsid w:val="00EE6DE2"/>
    <w:rsid w:val="00EE723D"/>
    <w:rsid w:val="00EE7BFB"/>
    <w:rsid w:val="00EF02ED"/>
    <w:rsid w:val="00EF1274"/>
    <w:rsid w:val="00EF17C0"/>
    <w:rsid w:val="00EF1995"/>
    <w:rsid w:val="00EF2160"/>
    <w:rsid w:val="00EF2257"/>
    <w:rsid w:val="00EF2BD6"/>
    <w:rsid w:val="00EF313B"/>
    <w:rsid w:val="00EF36B4"/>
    <w:rsid w:val="00EF3C03"/>
    <w:rsid w:val="00EF45AF"/>
    <w:rsid w:val="00EF4F81"/>
    <w:rsid w:val="00EF6C36"/>
    <w:rsid w:val="00EF6DF1"/>
    <w:rsid w:val="00F00451"/>
    <w:rsid w:val="00F00974"/>
    <w:rsid w:val="00F00C7E"/>
    <w:rsid w:val="00F00DFA"/>
    <w:rsid w:val="00F01881"/>
    <w:rsid w:val="00F02DE1"/>
    <w:rsid w:val="00F03B09"/>
    <w:rsid w:val="00F03F39"/>
    <w:rsid w:val="00F04A16"/>
    <w:rsid w:val="00F06C57"/>
    <w:rsid w:val="00F06D06"/>
    <w:rsid w:val="00F072E4"/>
    <w:rsid w:val="00F0731B"/>
    <w:rsid w:val="00F073C9"/>
    <w:rsid w:val="00F07506"/>
    <w:rsid w:val="00F07965"/>
    <w:rsid w:val="00F1011D"/>
    <w:rsid w:val="00F1067B"/>
    <w:rsid w:val="00F10DAC"/>
    <w:rsid w:val="00F123D0"/>
    <w:rsid w:val="00F123D6"/>
    <w:rsid w:val="00F12635"/>
    <w:rsid w:val="00F13A9E"/>
    <w:rsid w:val="00F145C2"/>
    <w:rsid w:val="00F15BA8"/>
    <w:rsid w:val="00F16764"/>
    <w:rsid w:val="00F16AD8"/>
    <w:rsid w:val="00F16CE8"/>
    <w:rsid w:val="00F16D31"/>
    <w:rsid w:val="00F16F80"/>
    <w:rsid w:val="00F1712E"/>
    <w:rsid w:val="00F177ED"/>
    <w:rsid w:val="00F20AD0"/>
    <w:rsid w:val="00F21EC9"/>
    <w:rsid w:val="00F2208F"/>
    <w:rsid w:val="00F22D80"/>
    <w:rsid w:val="00F231C9"/>
    <w:rsid w:val="00F23211"/>
    <w:rsid w:val="00F23584"/>
    <w:rsid w:val="00F23C35"/>
    <w:rsid w:val="00F23C68"/>
    <w:rsid w:val="00F2633E"/>
    <w:rsid w:val="00F26FFB"/>
    <w:rsid w:val="00F271B3"/>
    <w:rsid w:val="00F279C3"/>
    <w:rsid w:val="00F30F32"/>
    <w:rsid w:val="00F31778"/>
    <w:rsid w:val="00F330D8"/>
    <w:rsid w:val="00F332CC"/>
    <w:rsid w:val="00F35D57"/>
    <w:rsid w:val="00F35DBC"/>
    <w:rsid w:val="00F3636D"/>
    <w:rsid w:val="00F36E73"/>
    <w:rsid w:val="00F37164"/>
    <w:rsid w:val="00F37E97"/>
    <w:rsid w:val="00F405DA"/>
    <w:rsid w:val="00F407D8"/>
    <w:rsid w:val="00F40FA8"/>
    <w:rsid w:val="00F411F3"/>
    <w:rsid w:val="00F42AC3"/>
    <w:rsid w:val="00F441AE"/>
    <w:rsid w:val="00F44573"/>
    <w:rsid w:val="00F44A09"/>
    <w:rsid w:val="00F44AB0"/>
    <w:rsid w:val="00F44FAC"/>
    <w:rsid w:val="00F45613"/>
    <w:rsid w:val="00F45A5E"/>
    <w:rsid w:val="00F461AB"/>
    <w:rsid w:val="00F46661"/>
    <w:rsid w:val="00F4672B"/>
    <w:rsid w:val="00F46C99"/>
    <w:rsid w:val="00F474FD"/>
    <w:rsid w:val="00F47752"/>
    <w:rsid w:val="00F5024F"/>
    <w:rsid w:val="00F51489"/>
    <w:rsid w:val="00F515D4"/>
    <w:rsid w:val="00F51982"/>
    <w:rsid w:val="00F51A52"/>
    <w:rsid w:val="00F522B8"/>
    <w:rsid w:val="00F52786"/>
    <w:rsid w:val="00F53307"/>
    <w:rsid w:val="00F53825"/>
    <w:rsid w:val="00F53DF4"/>
    <w:rsid w:val="00F546FE"/>
    <w:rsid w:val="00F55A08"/>
    <w:rsid w:val="00F55E86"/>
    <w:rsid w:val="00F56678"/>
    <w:rsid w:val="00F569DB"/>
    <w:rsid w:val="00F56C62"/>
    <w:rsid w:val="00F5788E"/>
    <w:rsid w:val="00F57D3F"/>
    <w:rsid w:val="00F57ED9"/>
    <w:rsid w:val="00F60320"/>
    <w:rsid w:val="00F610D5"/>
    <w:rsid w:val="00F62B9F"/>
    <w:rsid w:val="00F631FB"/>
    <w:rsid w:val="00F63608"/>
    <w:rsid w:val="00F6389D"/>
    <w:rsid w:val="00F64BB6"/>
    <w:rsid w:val="00F64EC1"/>
    <w:rsid w:val="00F6579B"/>
    <w:rsid w:val="00F66352"/>
    <w:rsid w:val="00F66BEE"/>
    <w:rsid w:val="00F67319"/>
    <w:rsid w:val="00F679E6"/>
    <w:rsid w:val="00F7128E"/>
    <w:rsid w:val="00F712A2"/>
    <w:rsid w:val="00F717A6"/>
    <w:rsid w:val="00F72677"/>
    <w:rsid w:val="00F73118"/>
    <w:rsid w:val="00F73207"/>
    <w:rsid w:val="00F75719"/>
    <w:rsid w:val="00F767AD"/>
    <w:rsid w:val="00F7793A"/>
    <w:rsid w:val="00F8082C"/>
    <w:rsid w:val="00F82446"/>
    <w:rsid w:val="00F82700"/>
    <w:rsid w:val="00F82940"/>
    <w:rsid w:val="00F82CDC"/>
    <w:rsid w:val="00F838B4"/>
    <w:rsid w:val="00F83E8F"/>
    <w:rsid w:val="00F83FA7"/>
    <w:rsid w:val="00F846B7"/>
    <w:rsid w:val="00F859AC"/>
    <w:rsid w:val="00F85BD1"/>
    <w:rsid w:val="00F85DDD"/>
    <w:rsid w:val="00F86F42"/>
    <w:rsid w:val="00F90860"/>
    <w:rsid w:val="00F9117B"/>
    <w:rsid w:val="00F916AB"/>
    <w:rsid w:val="00F91796"/>
    <w:rsid w:val="00F921B1"/>
    <w:rsid w:val="00F9222B"/>
    <w:rsid w:val="00F935DD"/>
    <w:rsid w:val="00F93EEC"/>
    <w:rsid w:val="00F93EF9"/>
    <w:rsid w:val="00F94021"/>
    <w:rsid w:val="00F94507"/>
    <w:rsid w:val="00F95CF7"/>
    <w:rsid w:val="00F96409"/>
    <w:rsid w:val="00F96AC2"/>
    <w:rsid w:val="00F96DF6"/>
    <w:rsid w:val="00F97BE4"/>
    <w:rsid w:val="00F97E88"/>
    <w:rsid w:val="00FA0002"/>
    <w:rsid w:val="00FA0D4D"/>
    <w:rsid w:val="00FA2077"/>
    <w:rsid w:val="00FA3278"/>
    <w:rsid w:val="00FA3A80"/>
    <w:rsid w:val="00FA4904"/>
    <w:rsid w:val="00FA4D3F"/>
    <w:rsid w:val="00FA4D8A"/>
    <w:rsid w:val="00FA670F"/>
    <w:rsid w:val="00FA6A51"/>
    <w:rsid w:val="00FA6B93"/>
    <w:rsid w:val="00FA6BAE"/>
    <w:rsid w:val="00FB0377"/>
    <w:rsid w:val="00FB0846"/>
    <w:rsid w:val="00FB0DEA"/>
    <w:rsid w:val="00FB1132"/>
    <w:rsid w:val="00FB11A8"/>
    <w:rsid w:val="00FB133B"/>
    <w:rsid w:val="00FB16D8"/>
    <w:rsid w:val="00FB16E9"/>
    <w:rsid w:val="00FB1B42"/>
    <w:rsid w:val="00FB2C35"/>
    <w:rsid w:val="00FB36EB"/>
    <w:rsid w:val="00FB40FC"/>
    <w:rsid w:val="00FB44DA"/>
    <w:rsid w:val="00FB5474"/>
    <w:rsid w:val="00FB6760"/>
    <w:rsid w:val="00FB6A31"/>
    <w:rsid w:val="00FC148E"/>
    <w:rsid w:val="00FC2846"/>
    <w:rsid w:val="00FC2D6F"/>
    <w:rsid w:val="00FC4487"/>
    <w:rsid w:val="00FC499E"/>
    <w:rsid w:val="00FC51FD"/>
    <w:rsid w:val="00FC5312"/>
    <w:rsid w:val="00FC582D"/>
    <w:rsid w:val="00FC5AD7"/>
    <w:rsid w:val="00FC601D"/>
    <w:rsid w:val="00FC7EC1"/>
    <w:rsid w:val="00FD0E1F"/>
    <w:rsid w:val="00FD2042"/>
    <w:rsid w:val="00FD22E3"/>
    <w:rsid w:val="00FD37DA"/>
    <w:rsid w:val="00FD434C"/>
    <w:rsid w:val="00FD4EFA"/>
    <w:rsid w:val="00FD510C"/>
    <w:rsid w:val="00FD59E2"/>
    <w:rsid w:val="00FD6B5E"/>
    <w:rsid w:val="00FD6C0A"/>
    <w:rsid w:val="00FD75AA"/>
    <w:rsid w:val="00FE024F"/>
    <w:rsid w:val="00FE0B84"/>
    <w:rsid w:val="00FE18CB"/>
    <w:rsid w:val="00FE1F6D"/>
    <w:rsid w:val="00FE2894"/>
    <w:rsid w:val="00FE29AE"/>
    <w:rsid w:val="00FE29DE"/>
    <w:rsid w:val="00FE2E88"/>
    <w:rsid w:val="00FE3765"/>
    <w:rsid w:val="00FE49FB"/>
    <w:rsid w:val="00FE5D5F"/>
    <w:rsid w:val="00FE5F76"/>
    <w:rsid w:val="00FE6439"/>
    <w:rsid w:val="00FE6910"/>
    <w:rsid w:val="00FE7D56"/>
    <w:rsid w:val="00FF01BA"/>
    <w:rsid w:val="00FF068A"/>
    <w:rsid w:val="00FF158D"/>
    <w:rsid w:val="00FF19FC"/>
    <w:rsid w:val="00FF2500"/>
    <w:rsid w:val="00FF3E91"/>
    <w:rsid w:val="00FF4089"/>
    <w:rsid w:val="00FF4B06"/>
    <w:rsid w:val="00FF546C"/>
    <w:rsid w:val="00FF5642"/>
    <w:rsid w:val="00FF5658"/>
    <w:rsid w:val="00FF5ABF"/>
    <w:rsid w:val="00FF6D7F"/>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22001D"/>
    <w:pPr>
      <w:keepNext/>
      <w:numPr>
        <w:ilvl w:val="2"/>
        <w:numId w:val="1"/>
      </w:numPr>
      <w:outlineLvl w:val="2"/>
    </w:pPr>
    <w:rPr>
      <w:rFonts w:ascii="Helvetica" w:hAnsi="Helvetica"/>
      <w:b/>
      <w:sz w:val="28"/>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8"/>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9"/>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20"/>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22001D"/>
    <w:pPr>
      <w:keepNext/>
      <w:numPr>
        <w:ilvl w:val="2"/>
        <w:numId w:val="1"/>
      </w:numPr>
      <w:outlineLvl w:val="2"/>
    </w:pPr>
    <w:rPr>
      <w:rFonts w:ascii="Helvetica" w:hAnsi="Helvetica"/>
      <w:b/>
      <w:sz w:val="28"/>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8"/>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9"/>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20"/>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12129">
      <w:bodyDiv w:val="1"/>
      <w:marLeft w:val="0"/>
      <w:marRight w:val="0"/>
      <w:marTop w:val="0"/>
      <w:marBottom w:val="0"/>
      <w:divBdr>
        <w:top w:val="none" w:sz="0" w:space="0" w:color="auto"/>
        <w:left w:val="none" w:sz="0" w:space="0" w:color="auto"/>
        <w:bottom w:val="none" w:sz="0" w:space="0" w:color="auto"/>
        <w:right w:val="none" w:sz="0" w:space="0" w:color="auto"/>
      </w:divBdr>
      <w:divsChild>
        <w:div w:id="32267474">
          <w:marLeft w:val="0"/>
          <w:marRight w:val="0"/>
          <w:marTop w:val="0"/>
          <w:marBottom w:val="0"/>
          <w:divBdr>
            <w:top w:val="none" w:sz="0" w:space="0" w:color="auto"/>
            <w:left w:val="none" w:sz="0" w:space="0" w:color="auto"/>
            <w:bottom w:val="none" w:sz="0" w:space="0" w:color="auto"/>
            <w:right w:val="none" w:sz="0" w:space="0" w:color="auto"/>
          </w:divBdr>
          <w:divsChild>
            <w:div w:id="370497107">
              <w:marLeft w:val="0"/>
              <w:marRight w:val="0"/>
              <w:marTop w:val="0"/>
              <w:marBottom w:val="0"/>
              <w:divBdr>
                <w:top w:val="none" w:sz="0" w:space="0" w:color="auto"/>
                <w:left w:val="none" w:sz="0" w:space="0" w:color="auto"/>
                <w:bottom w:val="none" w:sz="0" w:space="0" w:color="auto"/>
                <w:right w:val="none" w:sz="0" w:space="0" w:color="auto"/>
              </w:divBdr>
            </w:div>
            <w:div w:id="836387746">
              <w:marLeft w:val="0"/>
              <w:marRight w:val="0"/>
              <w:marTop w:val="0"/>
              <w:marBottom w:val="0"/>
              <w:divBdr>
                <w:top w:val="none" w:sz="0" w:space="0" w:color="auto"/>
                <w:left w:val="none" w:sz="0" w:space="0" w:color="auto"/>
                <w:bottom w:val="none" w:sz="0" w:space="0" w:color="auto"/>
                <w:right w:val="none" w:sz="0" w:space="0" w:color="auto"/>
              </w:divBdr>
            </w:div>
            <w:div w:id="871965740">
              <w:marLeft w:val="0"/>
              <w:marRight w:val="0"/>
              <w:marTop w:val="0"/>
              <w:marBottom w:val="0"/>
              <w:divBdr>
                <w:top w:val="none" w:sz="0" w:space="0" w:color="auto"/>
                <w:left w:val="none" w:sz="0" w:space="0" w:color="auto"/>
                <w:bottom w:val="none" w:sz="0" w:space="0" w:color="auto"/>
                <w:right w:val="none" w:sz="0" w:space="0" w:color="auto"/>
              </w:divBdr>
            </w:div>
            <w:div w:id="967932207">
              <w:marLeft w:val="0"/>
              <w:marRight w:val="0"/>
              <w:marTop w:val="0"/>
              <w:marBottom w:val="0"/>
              <w:divBdr>
                <w:top w:val="none" w:sz="0" w:space="0" w:color="auto"/>
                <w:left w:val="none" w:sz="0" w:space="0" w:color="auto"/>
                <w:bottom w:val="none" w:sz="0" w:space="0" w:color="auto"/>
                <w:right w:val="none" w:sz="0" w:space="0" w:color="auto"/>
              </w:divBdr>
            </w:div>
            <w:div w:id="1032420794">
              <w:marLeft w:val="0"/>
              <w:marRight w:val="0"/>
              <w:marTop w:val="0"/>
              <w:marBottom w:val="0"/>
              <w:divBdr>
                <w:top w:val="none" w:sz="0" w:space="0" w:color="auto"/>
                <w:left w:val="none" w:sz="0" w:space="0" w:color="auto"/>
                <w:bottom w:val="none" w:sz="0" w:space="0" w:color="auto"/>
                <w:right w:val="none" w:sz="0" w:space="0" w:color="auto"/>
              </w:divBdr>
            </w:div>
            <w:div w:id="1040519167">
              <w:marLeft w:val="0"/>
              <w:marRight w:val="0"/>
              <w:marTop w:val="0"/>
              <w:marBottom w:val="0"/>
              <w:divBdr>
                <w:top w:val="none" w:sz="0" w:space="0" w:color="auto"/>
                <w:left w:val="none" w:sz="0" w:space="0" w:color="auto"/>
                <w:bottom w:val="none" w:sz="0" w:space="0" w:color="auto"/>
                <w:right w:val="none" w:sz="0" w:space="0" w:color="auto"/>
              </w:divBdr>
            </w:div>
            <w:div w:id="1488747600">
              <w:marLeft w:val="0"/>
              <w:marRight w:val="0"/>
              <w:marTop w:val="0"/>
              <w:marBottom w:val="0"/>
              <w:divBdr>
                <w:top w:val="none" w:sz="0" w:space="0" w:color="auto"/>
                <w:left w:val="none" w:sz="0" w:space="0" w:color="auto"/>
                <w:bottom w:val="none" w:sz="0" w:space="0" w:color="auto"/>
                <w:right w:val="none" w:sz="0" w:space="0" w:color="auto"/>
              </w:divBdr>
            </w:div>
            <w:div w:id="18415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477">
      <w:bodyDiv w:val="1"/>
      <w:marLeft w:val="0"/>
      <w:marRight w:val="0"/>
      <w:marTop w:val="0"/>
      <w:marBottom w:val="0"/>
      <w:divBdr>
        <w:top w:val="none" w:sz="0" w:space="0" w:color="auto"/>
        <w:left w:val="none" w:sz="0" w:space="0" w:color="auto"/>
        <w:bottom w:val="none" w:sz="0" w:space="0" w:color="auto"/>
        <w:right w:val="none" w:sz="0" w:space="0" w:color="auto"/>
      </w:divBdr>
    </w:div>
    <w:div w:id="628710721">
      <w:bodyDiv w:val="1"/>
      <w:marLeft w:val="0"/>
      <w:marRight w:val="0"/>
      <w:marTop w:val="0"/>
      <w:marBottom w:val="0"/>
      <w:divBdr>
        <w:top w:val="none" w:sz="0" w:space="0" w:color="auto"/>
        <w:left w:val="none" w:sz="0" w:space="0" w:color="auto"/>
        <w:bottom w:val="none" w:sz="0" w:space="0" w:color="auto"/>
        <w:right w:val="none" w:sz="0" w:space="0" w:color="auto"/>
      </w:divBdr>
    </w:div>
    <w:div w:id="775903069">
      <w:bodyDiv w:val="1"/>
      <w:marLeft w:val="0"/>
      <w:marRight w:val="0"/>
      <w:marTop w:val="0"/>
      <w:marBottom w:val="0"/>
      <w:divBdr>
        <w:top w:val="none" w:sz="0" w:space="0" w:color="auto"/>
        <w:left w:val="none" w:sz="0" w:space="0" w:color="auto"/>
        <w:bottom w:val="none" w:sz="0" w:space="0" w:color="auto"/>
        <w:right w:val="none" w:sz="0" w:space="0" w:color="auto"/>
      </w:divBdr>
    </w:div>
    <w:div w:id="1130901146">
      <w:bodyDiv w:val="1"/>
      <w:marLeft w:val="0"/>
      <w:marRight w:val="0"/>
      <w:marTop w:val="0"/>
      <w:marBottom w:val="0"/>
      <w:divBdr>
        <w:top w:val="none" w:sz="0" w:space="0" w:color="auto"/>
        <w:left w:val="none" w:sz="0" w:space="0" w:color="auto"/>
        <w:bottom w:val="none" w:sz="0" w:space="0" w:color="auto"/>
        <w:right w:val="none" w:sz="0" w:space="0" w:color="auto"/>
      </w:divBdr>
      <w:divsChild>
        <w:div w:id="201870430">
          <w:marLeft w:val="0"/>
          <w:marRight w:val="0"/>
          <w:marTop w:val="0"/>
          <w:marBottom w:val="0"/>
          <w:divBdr>
            <w:top w:val="none" w:sz="0" w:space="0" w:color="auto"/>
            <w:left w:val="none" w:sz="0" w:space="0" w:color="auto"/>
            <w:bottom w:val="none" w:sz="0" w:space="0" w:color="auto"/>
            <w:right w:val="none" w:sz="0" w:space="0" w:color="auto"/>
          </w:divBdr>
          <w:divsChild>
            <w:div w:id="194076475">
              <w:marLeft w:val="0"/>
              <w:marRight w:val="0"/>
              <w:marTop w:val="0"/>
              <w:marBottom w:val="0"/>
              <w:divBdr>
                <w:top w:val="none" w:sz="0" w:space="0" w:color="auto"/>
                <w:left w:val="none" w:sz="0" w:space="0" w:color="auto"/>
                <w:bottom w:val="none" w:sz="0" w:space="0" w:color="auto"/>
                <w:right w:val="none" w:sz="0" w:space="0" w:color="auto"/>
              </w:divBdr>
            </w:div>
            <w:div w:id="399254659">
              <w:marLeft w:val="0"/>
              <w:marRight w:val="0"/>
              <w:marTop w:val="0"/>
              <w:marBottom w:val="0"/>
              <w:divBdr>
                <w:top w:val="none" w:sz="0" w:space="0" w:color="auto"/>
                <w:left w:val="none" w:sz="0" w:space="0" w:color="auto"/>
                <w:bottom w:val="none" w:sz="0" w:space="0" w:color="auto"/>
                <w:right w:val="none" w:sz="0" w:space="0" w:color="auto"/>
              </w:divBdr>
            </w:div>
            <w:div w:id="459229130">
              <w:marLeft w:val="0"/>
              <w:marRight w:val="0"/>
              <w:marTop w:val="0"/>
              <w:marBottom w:val="0"/>
              <w:divBdr>
                <w:top w:val="none" w:sz="0" w:space="0" w:color="auto"/>
                <w:left w:val="none" w:sz="0" w:space="0" w:color="auto"/>
                <w:bottom w:val="none" w:sz="0" w:space="0" w:color="auto"/>
                <w:right w:val="none" w:sz="0" w:space="0" w:color="auto"/>
              </w:divBdr>
            </w:div>
            <w:div w:id="635914756">
              <w:marLeft w:val="0"/>
              <w:marRight w:val="0"/>
              <w:marTop w:val="0"/>
              <w:marBottom w:val="0"/>
              <w:divBdr>
                <w:top w:val="none" w:sz="0" w:space="0" w:color="auto"/>
                <w:left w:val="none" w:sz="0" w:space="0" w:color="auto"/>
                <w:bottom w:val="none" w:sz="0" w:space="0" w:color="auto"/>
                <w:right w:val="none" w:sz="0" w:space="0" w:color="auto"/>
              </w:divBdr>
            </w:div>
            <w:div w:id="666326353">
              <w:marLeft w:val="0"/>
              <w:marRight w:val="0"/>
              <w:marTop w:val="0"/>
              <w:marBottom w:val="0"/>
              <w:divBdr>
                <w:top w:val="none" w:sz="0" w:space="0" w:color="auto"/>
                <w:left w:val="none" w:sz="0" w:space="0" w:color="auto"/>
                <w:bottom w:val="none" w:sz="0" w:space="0" w:color="auto"/>
                <w:right w:val="none" w:sz="0" w:space="0" w:color="auto"/>
              </w:divBdr>
            </w:div>
            <w:div w:id="829717260">
              <w:marLeft w:val="0"/>
              <w:marRight w:val="0"/>
              <w:marTop w:val="0"/>
              <w:marBottom w:val="0"/>
              <w:divBdr>
                <w:top w:val="none" w:sz="0" w:space="0" w:color="auto"/>
                <w:left w:val="none" w:sz="0" w:space="0" w:color="auto"/>
                <w:bottom w:val="none" w:sz="0" w:space="0" w:color="auto"/>
                <w:right w:val="none" w:sz="0" w:space="0" w:color="auto"/>
              </w:divBdr>
            </w:div>
            <w:div w:id="853885521">
              <w:marLeft w:val="0"/>
              <w:marRight w:val="0"/>
              <w:marTop w:val="0"/>
              <w:marBottom w:val="0"/>
              <w:divBdr>
                <w:top w:val="none" w:sz="0" w:space="0" w:color="auto"/>
                <w:left w:val="none" w:sz="0" w:space="0" w:color="auto"/>
                <w:bottom w:val="none" w:sz="0" w:space="0" w:color="auto"/>
                <w:right w:val="none" w:sz="0" w:space="0" w:color="auto"/>
              </w:divBdr>
            </w:div>
            <w:div w:id="876355430">
              <w:marLeft w:val="0"/>
              <w:marRight w:val="0"/>
              <w:marTop w:val="0"/>
              <w:marBottom w:val="0"/>
              <w:divBdr>
                <w:top w:val="none" w:sz="0" w:space="0" w:color="auto"/>
                <w:left w:val="none" w:sz="0" w:space="0" w:color="auto"/>
                <w:bottom w:val="none" w:sz="0" w:space="0" w:color="auto"/>
                <w:right w:val="none" w:sz="0" w:space="0" w:color="auto"/>
              </w:divBdr>
            </w:div>
            <w:div w:id="1293562614">
              <w:marLeft w:val="0"/>
              <w:marRight w:val="0"/>
              <w:marTop w:val="0"/>
              <w:marBottom w:val="0"/>
              <w:divBdr>
                <w:top w:val="none" w:sz="0" w:space="0" w:color="auto"/>
                <w:left w:val="none" w:sz="0" w:space="0" w:color="auto"/>
                <w:bottom w:val="none" w:sz="0" w:space="0" w:color="auto"/>
                <w:right w:val="none" w:sz="0" w:space="0" w:color="auto"/>
              </w:divBdr>
            </w:div>
            <w:div w:id="14876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660">
      <w:bodyDiv w:val="1"/>
      <w:marLeft w:val="0"/>
      <w:marRight w:val="0"/>
      <w:marTop w:val="0"/>
      <w:marBottom w:val="0"/>
      <w:divBdr>
        <w:top w:val="none" w:sz="0" w:space="0" w:color="auto"/>
        <w:left w:val="none" w:sz="0" w:space="0" w:color="auto"/>
        <w:bottom w:val="none" w:sz="0" w:space="0" w:color="auto"/>
        <w:right w:val="none" w:sz="0" w:space="0" w:color="auto"/>
      </w:divBdr>
    </w:div>
    <w:div w:id="189700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E44B7-AF11-431F-AE84-BFE52D70C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12061</TotalTime>
  <Pages>1</Pages>
  <Words>3142</Words>
  <Characters>17911</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DesignSpecification</vt:lpstr>
      <vt:lpstr>Test Concept for</vt:lpstr>
    </vt:vector>
  </TitlesOfParts>
  <Company>Microsemi</Company>
  <LinksUpToDate>false</LinksUpToDate>
  <CharactersWithSpaces>21011</CharactersWithSpaces>
  <SharedDoc>false</SharedDoc>
  <HLinks>
    <vt:vector size="96" baseType="variant">
      <vt:variant>
        <vt:i4>1310775</vt:i4>
      </vt:variant>
      <vt:variant>
        <vt:i4>101</vt:i4>
      </vt:variant>
      <vt:variant>
        <vt:i4>0</vt:i4>
      </vt:variant>
      <vt:variant>
        <vt:i4>5</vt:i4>
      </vt:variant>
      <vt:variant>
        <vt:lpwstr/>
      </vt:variant>
      <vt:variant>
        <vt:lpwstr>_Toc340679386</vt:lpwstr>
      </vt:variant>
      <vt:variant>
        <vt:i4>1310775</vt:i4>
      </vt:variant>
      <vt:variant>
        <vt:i4>92</vt:i4>
      </vt:variant>
      <vt:variant>
        <vt:i4>0</vt:i4>
      </vt:variant>
      <vt:variant>
        <vt:i4>5</vt:i4>
      </vt:variant>
      <vt:variant>
        <vt:lpwstr/>
      </vt:variant>
      <vt:variant>
        <vt:lpwstr>_Toc340679383</vt:lpwstr>
      </vt:variant>
      <vt:variant>
        <vt:i4>1441854</vt:i4>
      </vt:variant>
      <vt:variant>
        <vt:i4>83</vt:i4>
      </vt:variant>
      <vt:variant>
        <vt:i4>0</vt:i4>
      </vt:variant>
      <vt:variant>
        <vt:i4>5</vt:i4>
      </vt:variant>
      <vt:variant>
        <vt:lpwstr/>
      </vt:variant>
      <vt:variant>
        <vt:lpwstr>_Toc340740929</vt:lpwstr>
      </vt:variant>
      <vt:variant>
        <vt:i4>1441854</vt:i4>
      </vt:variant>
      <vt:variant>
        <vt:i4>77</vt:i4>
      </vt:variant>
      <vt:variant>
        <vt:i4>0</vt:i4>
      </vt:variant>
      <vt:variant>
        <vt:i4>5</vt:i4>
      </vt:variant>
      <vt:variant>
        <vt:lpwstr/>
      </vt:variant>
      <vt:variant>
        <vt:lpwstr>_Toc340740928</vt:lpwstr>
      </vt:variant>
      <vt:variant>
        <vt:i4>1441854</vt:i4>
      </vt:variant>
      <vt:variant>
        <vt:i4>71</vt:i4>
      </vt:variant>
      <vt:variant>
        <vt:i4>0</vt:i4>
      </vt:variant>
      <vt:variant>
        <vt:i4>5</vt:i4>
      </vt:variant>
      <vt:variant>
        <vt:lpwstr/>
      </vt:variant>
      <vt:variant>
        <vt:lpwstr>_Toc340740927</vt:lpwstr>
      </vt:variant>
      <vt:variant>
        <vt:i4>1441854</vt:i4>
      </vt:variant>
      <vt:variant>
        <vt:i4>65</vt:i4>
      </vt:variant>
      <vt:variant>
        <vt:i4>0</vt:i4>
      </vt:variant>
      <vt:variant>
        <vt:i4>5</vt:i4>
      </vt:variant>
      <vt:variant>
        <vt:lpwstr/>
      </vt:variant>
      <vt:variant>
        <vt:lpwstr>_Toc340740926</vt:lpwstr>
      </vt:variant>
      <vt:variant>
        <vt:i4>1441854</vt:i4>
      </vt:variant>
      <vt:variant>
        <vt:i4>59</vt:i4>
      </vt:variant>
      <vt:variant>
        <vt:i4>0</vt:i4>
      </vt:variant>
      <vt:variant>
        <vt:i4>5</vt:i4>
      </vt:variant>
      <vt:variant>
        <vt:lpwstr/>
      </vt:variant>
      <vt:variant>
        <vt:lpwstr>_Toc340740925</vt:lpwstr>
      </vt:variant>
      <vt:variant>
        <vt:i4>1441854</vt:i4>
      </vt:variant>
      <vt:variant>
        <vt:i4>53</vt:i4>
      </vt:variant>
      <vt:variant>
        <vt:i4>0</vt:i4>
      </vt:variant>
      <vt:variant>
        <vt:i4>5</vt:i4>
      </vt:variant>
      <vt:variant>
        <vt:lpwstr/>
      </vt:variant>
      <vt:variant>
        <vt:lpwstr>_Toc340740924</vt:lpwstr>
      </vt:variant>
      <vt:variant>
        <vt:i4>1441854</vt:i4>
      </vt:variant>
      <vt:variant>
        <vt:i4>47</vt:i4>
      </vt:variant>
      <vt:variant>
        <vt:i4>0</vt:i4>
      </vt:variant>
      <vt:variant>
        <vt:i4>5</vt:i4>
      </vt:variant>
      <vt:variant>
        <vt:lpwstr/>
      </vt:variant>
      <vt:variant>
        <vt:lpwstr>_Toc340740923</vt:lpwstr>
      </vt:variant>
      <vt:variant>
        <vt:i4>1441854</vt:i4>
      </vt:variant>
      <vt:variant>
        <vt:i4>41</vt:i4>
      </vt:variant>
      <vt:variant>
        <vt:i4>0</vt:i4>
      </vt:variant>
      <vt:variant>
        <vt:i4>5</vt:i4>
      </vt:variant>
      <vt:variant>
        <vt:lpwstr/>
      </vt:variant>
      <vt:variant>
        <vt:lpwstr>_Toc340740922</vt:lpwstr>
      </vt:variant>
      <vt:variant>
        <vt:i4>1441854</vt:i4>
      </vt:variant>
      <vt:variant>
        <vt:i4>35</vt:i4>
      </vt:variant>
      <vt:variant>
        <vt:i4>0</vt:i4>
      </vt:variant>
      <vt:variant>
        <vt:i4>5</vt:i4>
      </vt:variant>
      <vt:variant>
        <vt:lpwstr/>
      </vt:variant>
      <vt:variant>
        <vt:lpwstr>_Toc340740921</vt:lpwstr>
      </vt:variant>
      <vt:variant>
        <vt:i4>1441854</vt:i4>
      </vt:variant>
      <vt:variant>
        <vt:i4>29</vt:i4>
      </vt:variant>
      <vt:variant>
        <vt:i4>0</vt:i4>
      </vt:variant>
      <vt:variant>
        <vt:i4>5</vt:i4>
      </vt:variant>
      <vt:variant>
        <vt:lpwstr/>
      </vt:variant>
      <vt:variant>
        <vt:lpwstr>_Toc340740920</vt:lpwstr>
      </vt:variant>
      <vt:variant>
        <vt:i4>1376318</vt:i4>
      </vt:variant>
      <vt:variant>
        <vt:i4>23</vt:i4>
      </vt:variant>
      <vt:variant>
        <vt:i4>0</vt:i4>
      </vt:variant>
      <vt:variant>
        <vt:i4>5</vt:i4>
      </vt:variant>
      <vt:variant>
        <vt:lpwstr/>
      </vt:variant>
      <vt:variant>
        <vt:lpwstr>_Toc340740919</vt:lpwstr>
      </vt:variant>
      <vt:variant>
        <vt:i4>1376318</vt:i4>
      </vt:variant>
      <vt:variant>
        <vt:i4>17</vt:i4>
      </vt:variant>
      <vt:variant>
        <vt:i4>0</vt:i4>
      </vt:variant>
      <vt:variant>
        <vt:i4>5</vt:i4>
      </vt:variant>
      <vt:variant>
        <vt:lpwstr/>
      </vt:variant>
      <vt:variant>
        <vt:lpwstr>_Toc340740918</vt:lpwstr>
      </vt:variant>
      <vt:variant>
        <vt:i4>1376318</vt:i4>
      </vt:variant>
      <vt:variant>
        <vt:i4>11</vt:i4>
      </vt:variant>
      <vt:variant>
        <vt:i4>0</vt:i4>
      </vt:variant>
      <vt:variant>
        <vt:i4>5</vt:i4>
      </vt:variant>
      <vt:variant>
        <vt:lpwstr/>
      </vt:variant>
      <vt:variant>
        <vt:lpwstr>_Toc340740917</vt:lpwstr>
      </vt:variant>
      <vt:variant>
        <vt:i4>1376318</vt:i4>
      </vt:variant>
      <vt:variant>
        <vt:i4>5</vt:i4>
      </vt:variant>
      <vt:variant>
        <vt:i4>0</vt:i4>
      </vt:variant>
      <vt:variant>
        <vt:i4>5</vt:i4>
      </vt:variant>
      <vt:variant>
        <vt:lpwstr/>
      </vt:variant>
      <vt:variant>
        <vt:lpwstr>_Toc340740916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DesignSpecification</dc:title>
  <dc:subject>Motor Control Libraries</dc:subject>
  <dc:creator>Muthukumar P</dc:creator>
  <cp:lastModifiedBy>Verma, Shally</cp:lastModifiedBy>
  <cp:revision>11</cp:revision>
  <cp:lastPrinted>2014-08-14T13:33:00Z</cp:lastPrinted>
  <dcterms:created xsi:type="dcterms:W3CDTF">2015-04-11T18:42:00Z</dcterms:created>
  <dcterms:modified xsi:type="dcterms:W3CDTF">2015-04-27T11:54:00Z</dcterms:modified>
  <cp:category>Motor Control Libaries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Date completed">
    <vt:lpwstr>2006-05-02</vt:lpwstr>
  </property>
  <property fmtid="{D5CDD505-2E9C-101B-9397-08002B2CF9AE}" pid="4" name="Status">
    <vt:lpwstr>Ready For Approval</vt:lpwstr>
  </property>
  <property fmtid="{D5CDD505-2E9C-101B-9397-08002B2CF9AE}" pid="5" name="Usage">
    <vt:lpwstr> </vt:lpwstr>
  </property>
  <property fmtid="{D5CDD505-2E9C-101B-9397-08002B2CF9AE}" pid="6" name="Project">
    <vt:lpwstr> SMARTFUSION2</vt:lpwstr>
  </property>
  <property fmtid="{D5CDD505-2E9C-101B-9397-08002B2CF9AE}" pid="7" name="Client">
    <vt:lpwstr> SMARTFUSION2</vt:lpwstr>
  </property>
</Properties>
</file>